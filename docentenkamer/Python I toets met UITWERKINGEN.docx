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B03B" w14:textId="476BAADF" w:rsidR="00D9789D" w:rsidRDefault="002338BB">
      <w:r>
        <w:rPr>
          <w:noProof/>
          <w:lang w:eastAsia="nl-NL"/>
        </w:rPr>
        <mc:AlternateContent>
          <mc:Choice Requires="wps">
            <w:drawing>
              <wp:anchor distT="0" distB="0" distL="114300" distR="114300" simplePos="0" relativeHeight="251657216" behindDoc="0" locked="0" layoutInCell="1" allowOverlap="1" wp14:anchorId="0286691F" wp14:editId="64DFD224">
                <wp:simplePos x="0" y="0"/>
                <wp:positionH relativeFrom="column">
                  <wp:posOffset>0</wp:posOffset>
                </wp:positionH>
                <wp:positionV relativeFrom="paragraph">
                  <wp:posOffset>0</wp:posOffset>
                </wp:positionV>
                <wp:extent cx="1828800" cy="1828800"/>
                <wp:effectExtent l="0" t="0" r="12700" b="1778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85A35D3" w14:textId="643BC60C" w:rsidR="002338BB" w:rsidRPr="002528D9"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jc w:val="center"/>
                              <w:rPr>
                                <w:rFonts w:ascii="Arial" w:hAnsi="Arial" w:cs="Arial"/>
                                <w:b/>
                                <w:sz w:val="24"/>
                                <w:szCs w:val="24"/>
                              </w:rPr>
                            </w:pPr>
                            <w:r w:rsidRPr="00E56C0E">
                              <w:rPr>
                                <w:rFonts w:ascii="Arial" w:hAnsi="Arial" w:cs="Arial"/>
                                <w:sz w:val="24"/>
                                <w:szCs w:val="24"/>
                              </w:rPr>
                              <w:fldChar w:fldCharType="begin"/>
                            </w:r>
                            <w:r w:rsidRPr="002528D9">
                              <w:rPr>
                                <w:rFonts w:ascii="Arial" w:hAnsi="Arial" w:cs="Arial"/>
                                <w:sz w:val="24"/>
                                <w:szCs w:val="24"/>
                              </w:rPr>
                              <w:instrText xml:space="preserve"> SEQ CHAPTER \h \r 1</w:instrText>
                            </w:r>
                            <w:r w:rsidRPr="00E56C0E">
                              <w:rPr>
                                <w:rFonts w:ascii="Arial" w:hAnsi="Arial" w:cs="Arial"/>
                                <w:sz w:val="24"/>
                                <w:szCs w:val="24"/>
                              </w:rPr>
                              <w:fldChar w:fldCharType="end"/>
                            </w:r>
                            <w:r w:rsidRPr="002528D9">
                              <w:rPr>
                                <w:rFonts w:ascii="Arial" w:hAnsi="Arial" w:cs="Arial"/>
                                <w:b/>
                                <w:sz w:val="24"/>
                                <w:szCs w:val="24"/>
                              </w:rPr>
                              <w:t>Toets Informatica</w:t>
                            </w:r>
                            <w:r w:rsidR="009F1665">
                              <w:rPr>
                                <w:rFonts w:ascii="Arial" w:hAnsi="Arial" w:cs="Arial"/>
                                <w:b/>
                                <w:sz w:val="24"/>
                                <w:szCs w:val="24"/>
                              </w:rPr>
                              <w:t xml:space="preserve"> - </w:t>
                            </w:r>
                            <w:r w:rsidRPr="002528D9">
                              <w:rPr>
                                <w:rFonts w:ascii="Arial" w:hAnsi="Arial" w:cs="Arial"/>
                                <w:b/>
                                <w:sz w:val="24"/>
                                <w:szCs w:val="24"/>
                              </w:rPr>
                              <w:t>Python I</w:t>
                            </w:r>
                          </w:p>
                          <w:p w14:paraId="7AD599BF" w14:textId="77777777" w:rsidR="002338BB" w:rsidRPr="002528D9" w:rsidRDefault="002338BB" w:rsidP="002338BB">
                            <w:pPr>
                              <w:pStyle w:val="Lijstalinea"/>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795"/>
                              <w:rPr>
                                <w:rFonts w:ascii="Arial" w:hAnsi="Arial" w:cs="Arial"/>
                                <w:b/>
                                <w:sz w:val="24"/>
                                <w:szCs w:val="24"/>
                              </w:rPr>
                            </w:pPr>
                          </w:p>
                          <w:p w14:paraId="6F783962" w14:textId="77777777" w:rsidR="002338BB" w:rsidRPr="002528D9"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spacing w:line="-19" w:lineRule="auto"/>
                              <w:rPr>
                                <w:rFonts w:ascii="Arial" w:hAnsi="Arial" w:cs="Arial"/>
                                <w:b/>
                                <w:sz w:val="24"/>
                                <w:szCs w:val="24"/>
                              </w:rPr>
                            </w:pPr>
                          </w:p>
                          <w:p w14:paraId="723E4E53" w14:textId="6429A44E" w:rsidR="002338BB" w:rsidRPr="002338BB"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cs="Arial"/>
                                <w:b/>
                                <w:sz w:val="24"/>
                                <w:szCs w:val="24"/>
                              </w:rPr>
                            </w:pPr>
                            <w:r w:rsidRPr="002528D9">
                              <w:rPr>
                                <w:rFonts w:ascii="Arial" w:hAnsi="Arial" w:cs="Arial"/>
                                <w:b/>
                                <w:sz w:val="24"/>
                                <w:szCs w:val="24"/>
                              </w:rPr>
                              <w:tab/>
                            </w:r>
                            <w:r w:rsidRPr="002338BB">
                              <w:rPr>
                                <w:rFonts w:ascii="Arial" w:hAnsi="Arial" w:cs="Arial"/>
                                <w:b/>
                                <w:sz w:val="24"/>
                                <w:szCs w:val="24"/>
                              </w:rPr>
                              <w:t xml:space="preserve">Duur: </w:t>
                            </w:r>
                            <w:r w:rsidR="00713130">
                              <w:rPr>
                                <w:rFonts w:ascii="Arial" w:hAnsi="Arial" w:cs="Arial"/>
                                <w:b/>
                                <w:sz w:val="24"/>
                                <w:szCs w:val="24"/>
                              </w:rPr>
                              <w:t>7</w:t>
                            </w:r>
                            <w:r w:rsidRPr="002338BB">
                              <w:rPr>
                                <w:rFonts w:ascii="Arial" w:hAnsi="Arial" w:cs="Arial"/>
                                <w:b/>
                                <w:sz w:val="24"/>
                                <w:szCs w:val="24"/>
                              </w:rPr>
                              <w:t xml:space="preserve">0 minuten                                                              </w:t>
                            </w:r>
                          </w:p>
                          <w:p w14:paraId="01B5F960" w14:textId="5600851F" w:rsidR="000163B4" w:rsidRPr="00BE64FE" w:rsidRDefault="002338BB" w:rsidP="00BE64FE">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1351" w:hanging="1034"/>
                              <w:rPr>
                                <w:rFonts w:ascii="Arial" w:hAnsi="Arial" w:cs="Arial"/>
                                <w:sz w:val="24"/>
                                <w:szCs w:val="24"/>
                              </w:rPr>
                            </w:pPr>
                            <w:bookmarkStart w:id="0" w:name="_Hlk509290015"/>
                            <w:r w:rsidRPr="002338BB">
                              <w:rPr>
                                <w:rFonts w:ascii="Arial" w:hAnsi="Arial" w:cs="Arial"/>
                                <w:sz w:val="24"/>
                                <w:szCs w:val="24"/>
                              </w:rPr>
                              <w:t xml:space="preserve">Stof: </w:t>
                            </w:r>
                            <w:r w:rsidR="00BE64FE">
                              <w:rPr>
                                <w:rFonts w:ascii="Arial" w:hAnsi="Arial" w:cs="Arial"/>
                                <w:sz w:val="24"/>
                                <w:szCs w:val="24"/>
                              </w:rPr>
                              <w:t xml:space="preserve"> </w:t>
                            </w:r>
                            <w:r w:rsidR="00030FD8">
                              <w:rPr>
                                <w:rFonts w:ascii="Arial" w:hAnsi="Arial" w:cs="Arial"/>
                                <w:sz w:val="24"/>
                                <w:szCs w:val="24"/>
                              </w:rPr>
                              <w:t>Hoofdstukken 1 t/</w:t>
                            </w:r>
                            <w:r w:rsidR="009F1665">
                              <w:rPr>
                                <w:rFonts w:ascii="Arial" w:hAnsi="Arial" w:cs="Arial"/>
                                <w:sz w:val="24"/>
                                <w:szCs w:val="24"/>
                              </w:rPr>
                              <w:t>m 7</w:t>
                            </w:r>
                            <w:r w:rsidR="00030FD8">
                              <w:rPr>
                                <w:rFonts w:ascii="Arial" w:hAnsi="Arial" w:cs="Arial"/>
                                <w:sz w:val="24"/>
                                <w:szCs w:val="24"/>
                              </w:rPr>
                              <w:t>.</w:t>
                            </w:r>
                            <w:r w:rsidR="00E9260D">
                              <w:rPr>
                                <w:rFonts w:ascii="Arial" w:hAnsi="Arial" w:cs="Arial"/>
                                <w:sz w:val="24"/>
                                <w:szCs w:val="24"/>
                              </w:rPr>
                              <w:t xml:space="preserve"> </w:t>
                            </w:r>
                            <w:r w:rsidR="000163B4" w:rsidRPr="00BE64FE">
                              <w:rPr>
                                <w:rFonts w:ascii="Arial" w:hAnsi="Arial" w:cs="Arial"/>
                                <w:sz w:val="24"/>
                                <w:szCs w:val="24"/>
                              </w:rPr>
                              <w:t>Instructies geven (Turtle Graphics)</w:t>
                            </w:r>
                            <w:r w:rsidR="00BE64FE" w:rsidRPr="00BE64FE">
                              <w:rPr>
                                <w:rFonts w:ascii="Arial" w:hAnsi="Arial" w:cs="Arial"/>
                                <w:sz w:val="24"/>
                                <w:szCs w:val="24"/>
                              </w:rPr>
                              <w:t>,</w:t>
                            </w:r>
                            <w:r w:rsidR="00A05AF1">
                              <w:rPr>
                                <w:rFonts w:ascii="Arial" w:hAnsi="Arial" w:cs="Arial"/>
                                <w:sz w:val="24"/>
                                <w:szCs w:val="24"/>
                              </w:rPr>
                              <w:t xml:space="preserve"> Interactie,</w:t>
                            </w:r>
                            <w:r w:rsidR="00BE64FE" w:rsidRPr="00BE64FE">
                              <w:rPr>
                                <w:rFonts w:ascii="Arial" w:hAnsi="Arial" w:cs="Arial"/>
                                <w:sz w:val="24"/>
                                <w:szCs w:val="24"/>
                              </w:rPr>
                              <w:t xml:space="preserve"> </w:t>
                            </w:r>
                            <w:r w:rsidR="00374D0E" w:rsidRPr="00BE64FE">
                              <w:rPr>
                                <w:rFonts w:ascii="Arial" w:hAnsi="Arial" w:cs="Arial"/>
                                <w:sz w:val="24"/>
                                <w:szCs w:val="24"/>
                              </w:rPr>
                              <w:t>Variabele</w:t>
                            </w:r>
                            <w:r w:rsidR="00030FD8">
                              <w:rPr>
                                <w:rFonts w:ascii="Arial" w:hAnsi="Arial" w:cs="Arial"/>
                                <w:sz w:val="24"/>
                                <w:szCs w:val="24"/>
                              </w:rPr>
                              <w:t>n</w:t>
                            </w:r>
                            <w:r w:rsidR="00BE64FE" w:rsidRPr="00BE64FE">
                              <w:rPr>
                                <w:rFonts w:ascii="Arial" w:hAnsi="Arial" w:cs="Arial"/>
                                <w:sz w:val="24"/>
                                <w:szCs w:val="24"/>
                              </w:rPr>
                              <w:t xml:space="preserve">, </w:t>
                            </w:r>
                            <w:r w:rsidR="00374D0E" w:rsidRPr="00BE64FE">
                              <w:rPr>
                                <w:rFonts w:ascii="Arial" w:hAnsi="Arial" w:cs="Arial"/>
                                <w:sz w:val="24"/>
                                <w:szCs w:val="24"/>
                              </w:rPr>
                              <w:t>Condities</w:t>
                            </w:r>
                            <w:r w:rsidR="00030FD8">
                              <w:rPr>
                                <w:rFonts w:ascii="Arial" w:hAnsi="Arial" w:cs="Arial"/>
                                <w:sz w:val="24"/>
                                <w:szCs w:val="24"/>
                              </w:rPr>
                              <w:t>, (eigen) Funct</w:t>
                            </w:r>
                            <w:r w:rsidR="0034298F">
                              <w:rPr>
                                <w:rFonts w:ascii="Arial" w:hAnsi="Arial" w:cs="Arial"/>
                                <w:sz w:val="24"/>
                                <w:szCs w:val="24"/>
                              </w:rPr>
                              <w:t>ies</w:t>
                            </w:r>
                            <w:r w:rsidR="00030FD8">
                              <w:rPr>
                                <w:rFonts w:ascii="Arial" w:hAnsi="Arial" w:cs="Arial"/>
                                <w:sz w:val="24"/>
                                <w:szCs w:val="24"/>
                              </w:rPr>
                              <w:t>, While loop</w:t>
                            </w:r>
                          </w:p>
                          <w:p w14:paraId="3A2271F5" w14:textId="77777777" w:rsidR="000163B4" w:rsidRPr="000163B4" w:rsidRDefault="000163B4" w:rsidP="000163B4">
                            <w:pPr>
                              <w:pStyle w:val="Lijstalinea"/>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1032"/>
                              <w:rPr>
                                <w:rFonts w:ascii="Arial" w:hAnsi="Arial" w:cs="Arial"/>
                                <w:sz w:val="24"/>
                                <w:szCs w:val="24"/>
                              </w:rPr>
                            </w:pPr>
                          </w:p>
                          <w:p w14:paraId="2C466283" w14:textId="2DAB2845" w:rsidR="002338BB" w:rsidRPr="00C45543"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sz w:val="24"/>
                                <w:szCs w:val="24"/>
                              </w:rPr>
                            </w:pPr>
                            <w:r w:rsidRPr="00C45543">
                              <w:rPr>
                                <w:rFonts w:ascii="Arial" w:hAnsi="Arial" w:cs="Arial"/>
                                <w:sz w:val="24"/>
                                <w:szCs w:val="24"/>
                              </w:rPr>
                              <w:t xml:space="preserve">Deze toets bestaat uit </w:t>
                            </w:r>
                            <w:r w:rsidR="00030FD8">
                              <w:rPr>
                                <w:rFonts w:ascii="Arial" w:hAnsi="Arial" w:cs="Arial"/>
                                <w:b/>
                                <w:sz w:val="24"/>
                                <w:szCs w:val="24"/>
                              </w:rPr>
                              <w:t>XX</w:t>
                            </w:r>
                            <w:r w:rsidRPr="00F80161">
                              <w:rPr>
                                <w:rFonts w:ascii="Arial" w:hAnsi="Arial" w:cs="Arial"/>
                                <w:b/>
                                <w:sz w:val="24"/>
                                <w:szCs w:val="24"/>
                              </w:rPr>
                              <w:t xml:space="preserve"> opgaven</w:t>
                            </w:r>
                            <w:r w:rsidRPr="00C45543">
                              <w:rPr>
                                <w:rFonts w:ascii="Arial" w:hAnsi="Arial" w:cs="Arial"/>
                                <w:sz w:val="24"/>
                                <w:szCs w:val="24"/>
                              </w:rPr>
                              <w:t>.</w:t>
                            </w:r>
                            <w:r w:rsidR="0034298F">
                              <w:rPr>
                                <w:rFonts w:ascii="Arial" w:hAnsi="Arial" w:cs="Arial"/>
                                <w:sz w:val="24"/>
                                <w:szCs w:val="24"/>
                              </w:rPr>
                              <w:t xml:space="preserve"> </w:t>
                            </w:r>
                            <w:r w:rsidRPr="00C45543">
                              <w:rPr>
                                <w:rFonts w:ascii="Arial" w:hAnsi="Arial" w:cs="Arial"/>
                                <w:sz w:val="24"/>
                                <w:szCs w:val="24"/>
                              </w:rPr>
                              <w:t xml:space="preserve">Schrijf je antwoorden op een </w:t>
                            </w:r>
                            <w:r w:rsidRPr="00F80161">
                              <w:rPr>
                                <w:rFonts w:ascii="Arial" w:hAnsi="Arial" w:cs="Arial"/>
                                <w:b/>
                                <w:sz w:val="24"/>
                                <w:szCs w:val="24"/>
                              </w:rPr>
                              <w:t>apart papier</w:t>
                            </w:r>
                            <w:r w:rsidRPr="00C45543">
                              <w:rPr>
                                <w:rFonts w:ascii="Arial" w:hAnsi="Arial" w:cs="Arial"/>
                                <w:sz w:val="24"/>
                                <w:szCs w:val="24"/>
                              </w:rPr>
                              <w:t>.</w:t>
                            </w:r>
                          </w:p>
                          <w:p w14:paraId="6D0BBB07" w14:textId="3597005B" w:rsidR="00A53C54" w:rsidRDefault="00A53C54"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sz w:val="24"/>
                                <w:szCs w:val="24"/>
                              </w:rPr>
                            </w:pPr>
                            <w:r>
                              <w:rPr>
                                <w:rFonts w:ascii="Arial" w:hAnsi="Arial" w:cs="Arial"/>
                                <w:sz w:val="24"/>
                                <w:szCs w:val="24"/>
                              </w:rPr>
                              <w:t xml:space="preserve">Je mag </w:t>
                            </w:r>
                            <w:r w:rsidRPr="00A53C54">
                              <w:rPr>
                                <w:rFonts w:ascii="Arial" w:hAnsi="Arial" w:cs="Arial"/>
                                <w:b/>
                                <w:sz w:val="24"/>
                                <w:szCs w:val="24"/>
                              </w:rPr>
                              <w:t>geen</w:t>
                            </w:r>
                            <w:r>
                              <w:rPr>
                                <w:rFonts w:ascii="Arial" w:hAnsi="Arial" w:cs="Arial"/>
                                <w:sz w:val="24"/>
                                <w:szCs w:val="24"/>
                              </w:rPr>
                              <w:t xml:space="preserve"> gebruik maken van een computer!</w:t>
                            </w:r>
                            <w:r w:rsidR="0034298F">
                              <w:rPr>
                                <w:rFonts w:ascii="Arial" w:hAnsi="Arial" w:cs="Arial"/>
                                <w:sz w:val="24"/>
                                <w:szCs w:val="24"/>
                              </w:rPr>
                              <w:t xml:space="preserve"> </w:t>
                            </w:r>
                            <w:bookmarkEnd w:id="0"/>
                          </w:p>
                          <w:p w14:paraId="1BE93B41" w14:textId="6BECC85F" w:rsidR="002338BB" w:rsidRPr="00F80161"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b/>
                                <w:sz w:val="24"/>
                                <w:szCs w:val="24"/>
                              </w:rPr>
                            </w:pPr>
                            <w:r w:rsidRPr="00C45543">
                              <w:rPr>
                                <w:rFonts w:ascii="Arial" w:hAnsi="Arial" w:cs="Arial"/>
                                <w:b/>
                                <w:sz w:val="24"/>
                                <w:szCs w:val="24"/>
                              </w:rPr>
                              <w:t>Norm</w:t>
                            </w:r>
                            <w:r w:rsidRPr="00C45543">
                              <w:rPr>
                                <w:rFonts w:ascii="Arial" w:hAnsi="Arial" w:cs="Arial"/>
                                <w:sz w:val="24"/>
                                <w:szCs w:val="24"/>
                              </w:rPr>
                              <w:t>: Bij elke vraag staat aangegeven hoeveel punten je maximaal voor die vraag kunt behalen.</w:t>
                            </w:r>
                            <w:r w:rsidRPr="00C45543">
                              <w:rPr>
                                <w:rFonts w:ascii="Arial" w:hAnsi="Arial" w:cs="Arial"/>
                                <w:b/>
                                <w:sz w:val="24"/>
                                <w:szCs w:val="24"/>
                              </w:rPr>
                              <w:t xml:space="preserve"> </w:t>
                            </w:r>
                            <w:r w:rsidRPr="00F5629E">
                              <w:rPr>
                                <w:rFonts w:ascii="Arial" w:hAnsi="Arial" w:cs="Arial"/>
                                <w:b/>
                                <w:sz w:val="24"/>
                                <w:szCs w:val="24"/>
                              </w:rPr>
                              <w:t xml:space="preserve">Totaal </w:t>
                            </w:r>
                            <w:proofErr w:type="gramStart"/>
                            <w:r w:rsidR="00C53423">
                              <w:rPr>
                                <w:rFonts w:ascii="Arial" w:hAnsi="Arial" w:cs="Arial"/>
                                <w:b/>
                                <w:sz w:val="24"/>
                                <w:szCs w:val="24"/>
                              </w:rPr>
                              <w:t>XX</w:t>
                            </w:r>
                            <w:r w:rsidRPr="00F5629E">
                              <w:rPr>
                                <w:rFonts w:ascii="Arial" w:hAnsi="Arial" w:cs="Arial"/>
                                <w:b/>
                                <w:sz w:val="24"/>
                                <w:szCs w:val="24"/>
                              </w:rPr>
                              <w:t xml:space="preserve"> punten</w:t>
                            </w:r>
                            <w:proofErr w:type="gramEnd"/>
                            <w:r w:rsidRPr="00F5629E">
                              <w:rPr>
                                <w:rFonts w:ascii="Arial" w:hAnsi="Arial" w:cs="Arial"/>
                                <w:b/>
                                <w:sz w:val="24"/>
                                <w:szCs w:val="24"/>
                              </w:rPr>
                              <w:t>.</w:t>
                            </w:r>
                          </w:p>
                          <w:p w14:paraId="5D92E1F6" w14:textId="77777777" w:rsidR="002338BB" w:rsidRPr="00C45543"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b/>
                                <w:sz w:val="24"/>
                                <w:szCs w:val="24"/>
                              </w:rPr>
                            </w:pPr>
                            <w:r w:rsidRPr="00C45543">
                              <w:rPr>
                                <w:rFonts w:ascii="Arial" w:hAnsi="Arial" w:cs="Arial"/>
                                <w:b/>
                                <w:sz w:val="24"/>
                                <w:szCs w:val="24"/>
                              </w:rPr>
                              <w:t xml:space="preserve">Succes!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86691F" id="_x0000_t202" coordsize="21600,21600" o:spt="202" path="m,l,21600r21600,l21600,xe">
                <v:stroke joinstyle="miter"/>
                <v:path gradientshapeok="t" o:connecttype="rect"/>
              </v:shapetype>
              <v:shape id="Text Box 5" o:spid="_x0000_s1026" type="#_x0000_t202" style="position:absolute;margin-left:0;margin-top:0;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285A35D3" w14:textId="643BC60C" w:rsidR="002338BB" w:rsidRPr="002528D9"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jc w:val="center"/>
                        <w:rPr>
                          <w:rFonts w:ascii="Arial" w:hAnsi="Arial" w:cs="Arial"/>
                          <w:b/>
                          <w:sz w:val="24"/>
                          <w:szCs w:val="24"/>
                        </w:rPr>
                      </w:pPr>
                      <w:r w:rsidRPr="00E56C0E">
                        <w:rPr>
                          <w:rFonts w:ascii="Arial" w:hAnsi="Arial" w:cs="Arial"/>
                          <w:sz w:val="24"/>
                          <w:szCs w:val="24"/>
                        </w:rPr>
                        <w:fldChar w:fldCharType="begin"/>
                      </w:r>
                      <w:r w:rsidRPr="002528D9">
                        <w:rPr>
                          <w:rFonts w:ascii="Arial" w:hAnsi="Arial" w:cs="Arial"/>
                          <w:sz w:val="24"/>
                          <w:szCs w:val="24"/>
                        </w:rPr>
                        <w:instrText xml:space="preserve"> SEQ CHAPTER \h \r 1</w:instrText>
                      </w:r>
                      <w:r w:rsidRPr="00E56C0E">
                        <w:rPr>
                          <w:rFonts w:ascii="Arial" w:hAnsi="Arial" w:cs="Arial"/>
                          <w:sz w:val="24"/>
                          <w:szCs w:val="24"/>
                        </w:rPr>
                        <w:fldChar w:fldCharType="end"/>
                      </w:r>
                      <w:r w:rsidRPr="002528D9">
                        <w:rPr>
                          <w:rFonts w:ascii="Arial" w:hAnsi="Arial" w:cs="Arial"/>
                          <w:b/>
                          <w:sz w:val="24"/>
                          <w:szCs w:val="24"/>
                        </w:rPr>
                        <w:t>Toets Informatica</w:t>
                      </w:r>
                      <w:r w:rsidR="009F1665">
                        <w:rPr>
                          <w:rFonts w:ascii="Arial" w:hAnsi="Arial" w:cs="Arial"/>
                          <w:b/>
                          <w:sz w:val="24"/>
                          <w:szCs w:val="24"/>
                        </w:rPr>
                        <w:t xml:space="preserve"> - </w:t>
                      </w:r>
                      <w:r w:rsidRPr="002528D9">
                        <w:rPr>
                          <w:rFonts w:ascii="Arial" w:hAnsi="Arial" w:cs="Arial"/>
                          <w:b/>
                          <w:sz w:val="24"/>
                          <w:szCs w:val="24"/>
                        </w:rPr>
                        <w:t>Python I</w:t>
                      </w:r>
                    </w:p>
                    <w:p w14:paraId="7AD599BF" w14:textId="77777777" w:rsidR="002338BB" w:rsidRPr="002528D9" w:rsidRDefault="002338BB" w:rsidP="002338BB">
                      <w:pPr>
                        <w:pStyle w:val="Lijstalinea"/>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795"/>
                        <w:rPr>
                          <w:rFonts w:ascii="Arial" w:hAnsi="Arial" w:cs="Arial"/>
                          <w:b/>
                          <w:sz w:val="24"/>
                          <w:szCs w:val="24"/>
                        </w:rPr>
                      </w:pPr>
                    </w:p>
                    <w:p w14:paraId="6F783962" w14:textId="77777777" w:rsidR="002338BB" w:rsidRPr="002528D9"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spacing w:line="-19" w:lineRule="auto"/>
                        <w:rPr>
                          <w:rFonts w:ascii="Arial" w:hAnsi="Arial" w:cs="Arial"/>
                          <w:b/>
                          <w:sz w:val="24"/>
                          <w:szCs w:val="24"/>
                        </w:rPr>
                      </w:pPr>
                    </w:p>
                    <w:p w14:paraId="723E4E53" w14:textId="6429A44E" w:rsidR="002338BB" w:rsidRPr="002338BB"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cs="Arial"/>
                          <w:b/>
                          <w:sz w:val="24"/>
                          <w:szCs w:val="24"/>
                        </w:rPr>
                      </w:pPr>
                      <w:r w:rsidRPr="002528D9">
                        <w:rPr>
                          <w:rFonts w:ascii="Arial" w:hAnsi="Arial" w:cs="Arial"/>
                          <w:b/>
                          <w:sz w:val="24"/>
                          <w:szCs w:val="24"/>
                        </w:rPr>
                        <w:tab/>
                      </w:r>
                      <w:r w:rsidRPr="002338BB">
                        <w:rPr>
                          <w:rFonts w:ascii="Arial" w:hAnsi="Arial" w:cs="Arial"/>
                          <w:b/>
                          <w:sz w:val="24"/>
                          <w:szCs w:val="24"/>
                        </w:rPr>
                        <w:t xml:space="preserve">Duur: </w:t>
                      </w:r>
                      <w:r w:rsidR="00713130">
                        <w:rPr>
                          <w:rFonts w:ascii="Arial" w:hAnsi="Arial" w:cs="Arial"/>
                          <w:b/>
                          <w:sz w:val="24"/>
                          <w:szCs w:val="24"/>
                        </w:rPr>
                        <w:t>7</w:t>
                      </w:r>
                      <w:r w:rsidRPr="002338BB">
                        <w:rPr>
                          <w:rFonts w:ascii="Arial" w:hAnsi="Arial" w:cs="Arial"/>
                          <w:b/>
                          <w:sz w:val="24"/>
                          <w:szCs w:val="24"/>
                        </w:rPr>
                        <w:t xml:space="preserve">0 minuten                                                              </w:t>
                      </w:r>
                    </w:p>
                    <w:p w14:paraId="01B5F960" w14:textId="5600851F" w:rsidR="000163B4" w:rsidRPr="00BE64FE" w:rsidRDefault="002338BB" w:rsidP="00BE64FE">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1351" w:hanging="1034"/>
                        <w:rPr>
                          <w:rFonts w:ascii="Arial" w:hAnsi="Arial" w:cs="Arial"/>
                          <w:sz w:val="24"/>
                          <w:szCs w:val="24"/>
                        </w:rPr>
                      </w:pPr>
                      <w:bookmarkStart w:id="1" w:name="_Hlk509290015"/>
                      <w:r w:rsidRPr="002338BB">
                        <w:rPr>
                          <w:rFonts w:ascii="Arial" w:hAnsi="Arial" w:cs="Arial"/>
                          <w:sz w:val="24"/>
                          <w:szCs w:val="24"/>
                        </w:rPr>
                        <w:t xml:space="preserve">Stof: </w:t>
                      </w:r>
                      <w:r w:rsidR="00BE64FE">
                        <w:rPr>
                          <w:rFonts w:ascii="Arial" w:hAnsi="Arial" w:cs="Arial"/>
                          <w:sz w:val="24"/>
                          <w:szCs w:val="24"/>
                        </w:rPr>
                        <w:t xml:space="preserve"> </w:t>
                      </w:r>
                      <w:r w:rsidR="00030FD8">
                        <w:rPr>
                          <w:rFonts w:ascii="Arial" w:hAnsi="Arial" w:cs="Arial"/>
                          <w:sz w:val="24"/>
                          <w:szCs w:val="24"/>
                        </w:rPr>
                        <w:t>Hoofdstukken 1 t/</w:t>
                      </w:r>
                      <w:r w:rsidR="009F1665">
                        <w:rPr>
                          <w:rFonts w:ascii="Arial" w:hAnsi="Arial" w:cs="Arial"/>
                          <w:sz w:val="24"/>
                          <w:szCs w:val="24"/>
                        </w:rPr>
                        <w:t>m 7</w:t>
                      </w:r>
                      <w:r w:rsidR="00030FD8">
                        <w:rPr>
                          <w:rFonts w:ascii="Arial" w:hAnsi="Arial" w:cs="Arial"/>
                          <w:sz w:val="24"/>
                          <w:szCs w:val="24"/>
                        </w:rPr>
                        <w:t>.</w:t>
                      </w:r>
                      <w:r w:rsidR="00E9260D">
                        <w:rPr>
                          <w:rFonts w:ascii="Arial" w:hAnsi="Arial" w:cs="Arial"/>
                          <w:sz w:val="24"/>
                          <w:szCs w:val="24"/>
                        </w:rPr>
                        <w:t xml:space="preserve"> </w:t>
                      </w:r>
                      <w:r w:rsidR="000163B4" w:rsidRPr="00BE64FE">
                        <w:rPr>
                          <w:rFonts w:ascii="Arial" w:hAnsi="Arial" w:cs="Arial"/>
                          <w:sz w:val="24"/>
                          <w:szCs w:val="24"/>
                        </w:rPr>
                        <w:t>Instructies geven (Turtle Graphics)</w:t>
                      </w:r>
                      <w:r w:rsidR="00BE64FE" w:rsidRPr="00BE64FE">
                        <w:rPr>
                          <w:rFonts w:ascii="Arial" w:hAnsi="Arial" w:cs="Arial"/>
                          <w:sz w:val="24"/>
                          <w:szCs w:val="24"/>
                        </w:rPr>
                        <w:t>,</w:t>
                      </w:r>
                      <w:r w:rsidR="00A05AF1">
                        <w:rPr>
                          <w:rFonts w:ascii="Arial" w:hAnsi="Arial" w:cs="Arial"/>
                          <w:sz w:val="24"/>
                          <w:szCs w:val="24"/>
                        </w:rPr>
                        <w:t xml:space="preserve"> Interactie,</w:t>
                      </w:r>
                      <w:r w:rsidR="00BE64FE" w:rsidRPr="00BE64FE">
                        <w:rPr>
                          <w:rFonts w:ascii="Arial" w:hAnsi="Arial" w:cs="Arial"/>
                          <w:sz w:val="24"/>
                          <w:szCs w:val="24"/>
                        </w:rPr>
                        <w:t xml:space="preserve"> </w:t>
                      </w:r>
                      <w:r w:rsidR="00374D0E" w:rsidRPr="00BE64FE">
                        <w:rPr>
                          <w:rFonts w:ascii="Arial" w:hAnsi="Arial" w:cs="Arial"/>
                          <w:sz w:val="24"/>
                          <w:szCs w:val="24"/>
                        </w:rPr>
                        <w:t>Variabele</w:t>
                      </w:r>
                      <w:r w:rsidR="00030FD8">
                        <w:rPr>
                          <w:rFonts w:ascii="Arial" w:hAnsi="Arial" w:cs="Arial"/>
                          <w:sz w:val="24"/>
                          <w:szCs w:val="24"/>
                        </w:rPr>
                        <w:t>n</w:t>
                      </w:r>
                      <w:r w:rsidR="00BE64FE" w:rsidRPr="00BE64FE">
                        <w:rPr>
                          <w:rFonts w:ascii="Arial" w:hAnsi="Arial" w:cs="Arial"/>
                          <w:sz w:val="24"/>
                          <w:szCs w:val="24"/>
                        </w:rPr>
                        <w:t xml:space="preserve">, </w:t>
                      </w:r>
                      <w:r w:rsidR="00374D0E" w:rsidRPr="00BE64FE">
                        <w:rPr>
                          <w:rFonts w:ascii="Arial" w:hAnsi="Arial" w:cs="Arial"/>
                          <w:sz w:val="24"/>
                          <w:szCs w:val="24"/>
                        </w:rPr>
                        <w:t>Condities</w:t>
                      </w:r>
                      <w:r w:rsidR="00030FD8">
                        <w:rPr>
                          <w:rFonts w:ascii="Arial" w:hAnsi="Arial" w:cs="Arial"/>
                          <w:sz w:val="24"/>
                          <w:szCs w:val="24"/>
                        </w:rPr>
                        <w:t>, (eigen) Funct</w:t>
                      </w:r>
                      <w:r w:rsidR="0034298F">
                        <w:rPr>
                          <w:rFonts w:ascii="Arial" w:hAnsi="Arial" w:cs="Arial"/>
                          <w:sz w:val="24"/>
                          <w:szCs w:val="24"/>
                        </w:rPr>
                        <w:t>ies</w:t>
                      </w:r>
                      <w:r w:rsidR="00030FD8">
                        <w:rPr>
                          <w:rFonts w:ascii="Arial" w:hAnsi="Arial" w:cs="Arial"/>
                          <w:sz w:val="24"/>
                          <w:szCs w:val="24"/>
                        </w:rPr>
                        <w:t>, While loop</w:t>
                      </w:r>
                    </w:p>
                    <w:p w14:paraId="3A2271F5" w14:textId="77777777" w:rsidR="000163B4" w:rsidRPr="000163B4" w:rsidRDefault="000163B4" w:rsidP="000163B4">
                      <w:pPr>
                        <w:pStyle w:val="Lijstalinea"/>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1032"/>
                        <w:rPr>
                          <w:rFonts w:ascii="Arial" w:hAnsi="Arial" w:cs="Arial"/>
                          <w:sz w:val="24"/>
                          <w:szCs w:val="24"/>
                        </w:rPr>
                      </w:pPr>
                    </w:p>
                    <w:p w14:paraId="2C466283" w14:textId="2DAB2845" w:rsidR="002338BB" w:rsidRPr="00C45543"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sz w:val="24"/>
                          <w:szCs w:val="24"/>
                        </w:rPr>
                      </w:pPr>
                      <w:r w:rsidRPr="00C45543">
                        <w:rPr>
                          <w:rFonts w:ascii="Arial" w:hAnsi="Arial" w:cs="Arial"/>
                          <w:sz w:val="24"/>
                          <w:szCs w:val="24"/>
                        </w:rPr>
                        <w:t xml:space="preserve">Deze toets bestaat uit </w:t>
                      </w:r>
                      <w:r w:rsidR="00030FD8">
                        <w:rPr>
                          <w:rFonts w:ascii="Arial" w:hAnsi="Arial" w:cs="Arial"/>
                          <w:b/>
                          <w:sz w:val="24"/>
                          <w:szCs w:val="24"/>
                        </w:rPr>
                        <w:t>XX</w:t>
                      </w:r>
                      <w:r w:rsidRPr="00F80161">
                        <w:rPr>
                          <w:rFonts w:ascii="Arial" w:hAnsi="Arial" w:cs="Arial"/>
                          <w:b/>
                          <w:sz w:val="24"/>
                          <w:szCs w:val="24"/>
                        </w:rPr>
                        <w:t xml:space="preserve"> opgaven</w:t>
                      </w:r>
                      <w:r w:rsidRPr="00C45543">
                        <w:rPr>
                          <w:rFonts w:ascii="Arial" w:hAnsi="Arial" w:cs="Arial"/>
                          <w:sz w:val="24"/>
                          <w:szCs w:val="24"/>
                        </w:rPr>
                        <w:t>.</w:t>
                      </w:r>
                      <w:r w:rsidR="0034298F">
                        <w:rPr>
                          <w:rFonts w:ascii="Arial" w:hAnsi="Arial" w:cs="Arial"/>
                          <w:sz w:val="24"/>
                          <w:szCs w:val="24"/>
                        </w:rPr>
                        <w:t xml:space="preserve"> </w:t>
                      </w:r>
                      <w:r w:rsidRPr="00C45543">
                        <w:rPr>
                          <w:rFonts w:ascii="Arial" w:hAnsi="Arial" w:cs="Arial"/>
                          <w:sz w:val="24"/>
                          <w:szCs w:val="24"/>
                        </w:rPr>
                        <w:t xml:space="preserve">Schrijf je antwoorden op een </w:t>
                      </w:r>
                      <w:r w:rsidRPr="00F80161">
                        <w:rPr>
                          <w:rFonts w:ascii="Arial" w:hAnsi="Arial" w:cs="Arial"/>
                          <w:b/>
                          <w:sz w:val="24"/>
                          <w:szCs w:val="24"/>
                        </w:rPr>
                        <w:t>apart papier</w:t>
                      </w:r>
                      <w:r w:rsidRPr="00C45543">
                        <w:rPr>
                          <w:rFonts w:ascii="Arial" w:hAnsi="Arial" w:cs="Arial"/>
                          <w:sz w:val="24"/>
                          <w:szCs w:val="24"/>
                        </w:rPr>
                        <w:t>.</w:t>
                      </w:r>
                    </w:p>
                    <w:p w14:paraId="6D0BBB07" w14:textId="3597005B" w:rsidR="00A53C54" w:rsidRDefault="00A53C54"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sz w:val="24"/>
                          <w:szCs w:val="24"/>
                        </w:rPr>
                      </w:pPr>
                      <w:r>
                        <w:rPr>
                          <w:rFonts w:ascii="Arial" w:hAnsi="Arial" w:cs="Arial"/>
                          <w:sz w:val="24"/>
                          <w:szCs w:val="24"/>
                        </w:rPr>
                        <w:t xml:space="preserve">Je mag </w:t>
                      </w:r>
                      <w:r w:rsidRPr="00A53C54">
                        <w:rPr>
                          <w:rFonts w:ascii="Arial" w:hAnsi="Arial" w:cs="Arial"/>
                          <w:b/>
                          <w:sz w:val="24"/>
                          <w:szCs w:val="24"/>
                        </w:rPr>
                        <w:t>geen</w:t>
                      </w:r>
                      <w:r>
                        <w:rPr>
                          <w:rFonts w:ascii="Arial" w:hAnsi="Arial" w:cs="Arial"/>
                          <w:sz w:val="24"/>
                          <w:szCs w:val="24"/>
                        </w:rPr>
                        <w:t xml:space="preserve"> gebruik maken van een computer!</w:t>
                      </w:r>
                      <w:r w:rsidR="0034298F">
                        <w:rPr>
                          <w:rFonts w:ascii="Arial" w:hAnsi="Arial" w:cs="Arial"/>
                          <w:sz w:val="24"/>
                          <w:szCs w:val="24"/>
                        </w:rPr>
                        <w:t xml:space="preserve"> </w:t>
                      </w:r>
                      <w:bookmarkEnd w:id="1"/>
                    </w:p>
                    <w:p w14:paraId="1BE93B41" w14:textId="6BECC85F" w:rsidR="002338BB" w:rsidRPr="00F80161"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b/>
                          <w:sz w:val="24"/>
                          <w:szCs w:val="24"/>
                        </w:rPr>
                      </w:pPr>
                      <w:r w:rsidRPr="00C45543">
                        <w:rPr>
                          <w:rFonts w:ascii="Arial" w:hAnsi="Arial" w:cs="Arial"/>
                          <w:b/>
                          <w:sz w:val="24"/>
                          <w:szCs w:val="24"/>
                        </w:rPr>
                        <w:t>Norm</w:t>
                      </w:r>
                      <w:r w:rsidRPr="00C45543">
                        <w:rPr>
                          <w:rFonts w:ascii="Arial" w:hAnsi="Arial" w:cs="Arial"/>
                          <w:sz w:val="24"/>
                          <w:szCs w:val="24"/>
                        </w:rPr>
                        <w:t>: Bij elke vraag staat aangegeven hoeveel punten je maximaal voor die vraag kunt behalen.</w:t>
                      </w:r>
                      <w:r w:rsidRPr="00C45543">
                        <w:rPr>
                          <w:rFonts w:ascii="Arial" w:hAnsi="Arial" w:cs="Arial"/>
                          <w:b/>
                          <w:sz w:val="24"/>
                          <w:szCs w:val="24"/>
                        </w:rPr>
                        <w:t xml:space="preserve"> </w:t>
                      </w:r>
                      <w:r w:rsidRPr="00F5629E">
                        <w:rPr>
                          <w:rFonts w:ascii="Arial" w:hAnsi="Arial" w:cs="Arial"/>
                          <w:b/>
                          <w:sz w:val="24"/>
                          <w:szCs w:val="24"/>
                        </w:rPr>
                        <w:t xml:space="preserve">Totaal </w:t>
                      </w:r>
                      <w:proofErr w:type="gramStart"/>
                      <w:r w:rsidR="00C53423">
                        <w:rPr>
                          <w:rFonts w:ascii="Arial" w:hAnsi="Arial" w:cs="Arial"/>
                          <w:b/>
                          <w:sz w:val="24"/>
                          <w:szCs w:val="24"/>
                        </w:rPr>
                        <w:t>XX</w:t>
                      </w:r>
                      <w:r w:rsidRPr="00F5629E">
                        <w:rPr>
                          <w:rFonts w:ascii="Arial" w:hAnsi="Arial" w:cs="Arial"/>
                          <w:b/>
                          <w:sz w:val="24"/>
                          <w:szCs w:val="24"/>
                        </w:rPr>
                        <w:t xml:space="preserve"> punten</w:t>
                      </w:r>
                      <w:proofErr w:type="gramEnd"/>
                      <w:r w:rsidRPr="00F5629E">
                        <w:rPr>
                          <w:rFonts w:ascii="Arial" w:hAnsi="Arial" w:cs="Arial"/>
                          <w:b/>
                          <w:sz w:val="24"/>
                          <w:szCs w:val="24"/>
                        </w:rPr>
                        <w:t>.</w:t>
                      </w:r>
                    </w:p>
                    <w:p w14:paraId="5D92E1F6" w14:textId="77777777" w:rsidR="002338BB" w:rsidRPr="00C45543"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b/>
                          <w:sz w:val="24"/>
                          <w:szCs w:val="24"/>
                        </w:rPr>
                      </w:pPr>
                      <w:r w:rsidRPr="00C45543">
                        <w:rPr>
                          <w:rFonts w:ascii="Arial" w:hAnsi="Arial" w:cs="Arial"/>
                          <w:b/>
                          <w:sz w:val="24"/>
                          <w:szCs w:val="24"/>
                        </w:rPr>
                        <w:t xml:space="preserve">Succes! </w:t>
                      </w:r>
                    </w:p>
                  </w:txbxContent>
                </v:textbox>
                <w10:wrap type="square"/>
              </v:shape>
            </w:pict>
          </mc:Fallback>
        </mc:AlternateContent>
      </w:r>
    </w:p>
    <w:p w14:paraId="65EF7711" w14:textId="77777777" w:rsidR="0086780B" w:rsidRDefault="0086780B" w:rsidP="0086780B">
      <w:pPr>
        <w:rPr>
          <w:lang w:val="fr-FR"/>
        </w:rPr>
      </w:pPr>
    </w:p>
    <w:p w14:paraId="0EA64D9A" w14:textId="26D255C7" w:rsidR="004B61C4" w:rsidRPr="008151DB" w:rsidRDefault="004B61C4" w:rsidP="004B61C4">
      <w:pPr>
        <w:pStyle w:val="Kop2"/>
      </w:pPr>
      <w:r w:rsidRPr="008151DB">
        <w:t>[</w:t>
      </w:r>
      <w:r w:rsidR="005330A5">
        <w:t>2</w:t>
      </w:r>
      <w:r w:rsidRPr="008151DB">
        <w:t xml:space="preserve">pt] Opgave </w:t>
      </w:r>
      <w:r w:rsidR="005330A5">
        <w:t>1</w:t>
      </w:r>
      <w:r>
        <w:t>:</w:t>
      </w:r>
    </w:p>
    <w:p w14:paraId="1CFBB782" w14:textId="77777777" w:rsidR="004B61C4" w:rsidRPr="00596A42" w:rsidRDefault="004B61C4" w:rsidP="004B61C4">
      <w:pPr>
        <w:rPr>
          <w:rFonts w:ascii="Arial" w:hAnsi="Arial" w:cs="Arial"/>
          <w:sz w:val="24"/>
        </w:rPr>
      </w:pPr>
      <w:r w:rsidRPr="00596A42">
        <w:rPr>
          <w:rFonts w:ascii="Arial" w:hAnsi="Arial" w:cs="Arial"/>
          <w:sz w:val="24"/>
        </w:rPr>
        <w:t>Wat print het programma?</w:t>
      </w:r>
    </w:p>
    <w:p w14:paraId="7FBBB04B" w14:textId="77777777" w:rsidR="004B61C4" w:rsidRDefault="004B61C4" w:rsidP="004B61C4">
      <w:pPr>
        <w:shd w:val="clear" w:color="auto" w:fill="FFFFFE"/>
        <w:spacing w:line="285" w:lineRule="atLeast"/>
        <w:rPr>
          <w:rFonts w:ascii="Consolas" w:eastAsia="Times New Roman" w:hAnsi="Consolas" w:cs="Times New Roman"/>
          <w:color w:val="000000"/>
          <w:sz w:val="21"/>
          <w:szCs w:val="21"/>
          <w:lang w:eastAsia="nl-NL"/>
        </w:rPr>
      </w:pPr>
    </w:p>
    <w:tbl>
      <w:tblPr>
        <w:tblStyle w:val="Tabelraster"/>
        <w:tblW w:w="0" w:type="auto"/>
        <w:tblLook w:val="04A0" w:firstRow="1" w:lastRow="0" w:firstColumn="1" w:lastColumn="0" w:noHBand="0" w:noVBand="1"/>
      </w:tblPr>
      <w:tblGrid>
        <w:gridCol w:w="9350"/>
      </w:tblGrid>
      <w:tr w:rsidR="004B61C4" w14:paraId="1D1631E7" w14:textId="77777777" w:rsidTr="00A76C83">
        <w:tc>
          <w:tcPr>
            <w:tcW w:w="9350" w:type="dxa"/>
          </w:tcPr>
          <w:p w14:paraId="5E6724AE"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wis = </w:t>
            </w:r>
            <w:r w:rsidRPr="003C500A">
              <w:rPr>
                <w:rFonts w:ascii="Consolas" w:eastAsia="Times New Roman" w:hAnsi="Consolas" w:cs="Times New Roman"/>
                <w:color w:val="09885A"/>
                <w:lang w:val="en-US" w:eastAsia="nl-NL"/>
              </w:rPr>
              <w:t>3</w:t>
            </w:r>
          </w:p>
          <w:p w14:paraId="35F715BB"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engels = </w:t>
            </w:r>
            <w:r w:rsidRPr="003C500A">
              <w:rPr>
                <w:rFonts w:ascii="Consolas" w:eastAsia="Times New Roman" w:hAnsi="Consolas" w:cs="Times New Roman"/>
                <w:color w:val="09885A"/>
                <w:lang w:val="en-US" w:eastAsia="nl-NL"/>
              </w:rPr>
              <w:t>2</w:t>
            </w:r>
          </w:p>
          <w:p w14:paraId="63097DB3"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if</w:t>
            </w:r>
            <w:r w:rsidRPr="003C500A">
              <w:rPr>
                <w:rFonts w:ascii="Consolas" w:eastAsia="Times New Roman" w:hAnsi="Consolas" w:cs="Times New Roman"/>
                <w:color w:val="000000"/>
                <w:lang w:val="en-US" w:eastAsia="nl-NL"/>
              </w:rPr>
              <w:t xml:space="preserve"> (wis == </w:t>
            </w:r>
            <w:r w:rsidRPr="003C500A">
              <w:rPr>
                <w:rFonts w:ascii="Consolas" w:eastAsia="Times New Roman" w:hAnsi="Consolas" w:cs="Times New Roman"/>
                <w:color w:val="09885A"/>
                <w:lang w:val="en-US" w:eastAsia="nl-NL"/>
              </w:rPr>
              <w:t>5</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and</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not</w:t>
            </w:r>
            <w:r w:rsidRPr="003C500A">
              <w:rPr>
                <w:rFonts w:ascii="Consolas" w:eastAsia="Times New Roman" w:hAnsi="Consolas" w:cs="Times New Roman"/>
                <w:color w:val="000000"/>
                <w:lang w:val="en-US" w:eastAsia="nl-NL"/>
              </w:rPr>
              <w:t xml:space="preserve"> engels &gt; </w:t>
            </w:r>
            <w:r w:rsidRPr="003C500A">
              <w:rPr>
                <w:rFonts w:ascii="Consolas" w:eastAsia="Times New Roman" w:hAnsi="Consolas" w:cs="Times New Roman"/>
                <w:color w:val="09885A"/>
                <w:lang w:val="en-US" w:eastAsia="nl-NL"/>
              </w:rPr>
              <w:t>1</w:t>
            </w:r>
            <w:r w:rsidRPr="003C500A">
              <w:rPr>
                <w:rFonts w:ascii="Consolas" w:eastAsia="Times New Roman" w:hAnsi="Consolas" w:cs="Times New Roman"/>
                <w:color w:val="000000"/>
                <w:lang w:val="en-US" w:eastAsia="nl-NL"/>
              </w:rPr>
              <w:t>):</w:t>
            </w:r>
          </w:p>
          <w:p w14:paraId="7E2822E7"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  </w:t>
            </w:r>
            <w:proofErr w:type="gramStart"/>
            <w:r w:rsidRPr="003C500A">
              <w:rPr>
                <w:rFonts w:ascii="Consolas" w:eastAsia="Times New Roman" w:hAnsi="Consolas" w:cs="Times New Roman"/>
                <w:color w:val="0000FF"/>
                <w:lang w:val="en-US" w:eastAsia="nl-NL"/>
              </w:rPr>
              <w:t>print</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A31515"/>
                <w:lang w:val="en-US" w:eastAsia="nl-NL"/>
              </w:rPr>
              <w:t>"</w:t>
            </w:r>
            <w:proofErr w:type="gramEnd"/>
            <w:r w:rsidRPr="003C500A">
              <w:rPr>
                <w:rFonts w:ascii="Consolas" w:eastAsia="Times New Roman" w:hAnsi="Consolas" w:cs="Times New Roman"/>
                <w:color w:val="A31515"/>
                <w:lang w:val="en-US" w:eastAsia="nl-NL"/>
              </w:rPr>
              <w:t>A"</w:t>
            </w:r>
            <w:r w:rsidRPr="003C500A">
              <w:rPr>
                <w:rFonts w:ascii="Consolas" w:eastAsia="Times New Roman" w:hAnsi="Consolas" w:cs="Times New Roman"/>
                <w:color w:val="000000"/>
                <w:lang w:val="en-US" w:eastAsia="nl-NL"/>
              </w:rPr>
              <w:t xml:space="preserve"> )</w:t>
            </w:r>
          </w:p>
          <w:p w14:paraId="64CFE0D1"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else</w:t>
            </w:r>
            <w:r w:rsidRPr="003C500A">
              <w:rPr>
                <w:rFonts w:ascii="Consolas" w:eastAsia="Times New Roman" w:hAnsi="Consolas" w:cs="Times New Roman"/>
                <w:color w:val="000000"/>
                <w:lang w:val="en-US" w:eastAsia="nl-NL"/>
              </w:rPr>
              <w:t>:</w:t>
            </w:r>
          </w:p>
          <w:p w14:paraId="15F09728"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  </w:t>
            </w:r>
            <w:proofErr w:type="gramStart"/>
            <w:r w:rsidRPr="003C500A">
              <w:rPr>
                <w:rFonts w:ascii="Consolas" w:eastAsia="Times New Roman" w:hAnsi="Consolas" w:cs="Times New Roman"/>
                <w:color w:val="0000FF"/>
                <w:lang w:val="en-US" w:eastAsia="nl-NL"/>
              </w:rPr>
              <w:t>print</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A31515"/>
                <w:lang w:val="en-US" w:eastAsia="nl-NL"/>
              </w:rPr>
              <w:t>"</w:t>
            </w:r>
            <w:proofErr w:type="gramEnd"/>
            <w:r w:rsidRPr="003C500A">
              <w:rPr>
                <w:rFonts w:ascii="Consolas" w:eastAsia="Times New Roman" w:hAnsi="Consolas" w:cs="Times New Roman"/>
                <w:color w:val="A31515"/>
                <w:lang w:val="en-US" w:eastAsia="nl-NL"/>
              </w:rPr>
              <w:t>B"</w:t>
            </w:r>
            <w:r w:rsidRPr="003C500A">
              <w:rPr>
                <w:rFonts w:ascii="Consolas" w:eastAsia="Times New Roman" w:hAnsi="Consolas" w:cs="Times New Roman"/>
                <w:color w:val="000000"/>
                <w:lang w:val="en-US" w:eastAsia="nl-NL"/>
              </w:rPr>
              <w:t xml:space="preserve"> )</w:t>
            </w:r>
          </w:p>
          <w:p w14:paraId="49E39C38"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if</w:t>
            </w:r>
            <w:r w:rsidRPr="003C500A">
              <w:rPr>
                <w:rFonts w:ascii="Consolas" w:eastAsia="Times New Roman" w:hAnsi="Consolas" w:cs="Times New Roman"/>
                <w:color w:val="000000"/>
                <w:lang w:val="en-US" w:eastAsia="nl-NL"/>
              </w:rPr>
              <w:t xml:space="preserve"> (wis &gt; </w:t>
            </w:r>
            <w:r w:rsidRPr="003C500A">
              <w:rPr>
                <w:rFonts w:ascii="Consolas" w:eastAsia="Times New Roman" w:hAnsi="Consolas" w:cs="Times New Roman"/>
                <w:color w:val="09885A"/>
                <w:lang w:val="en-US" w:eastAsia="nl-NL"/>
              </w:rPr>
              <w:t>3</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or</w:t>
            </w:r>
            <w:r w:rsidRPr="003C500A">
              <w:rPr>
                <w:rFonts w:ascii="Consolas" w:eastAsia="Times New Roman" w:hAnsi="Consolas" w:cs="Times New Roman"/>
                <w:color w:val="000000"/>
                <w:lang w:val="en-US" w:eastAsia="nl-NL"/>
              </w:rPr>
              <w:t xml:space="preserve"> engels &lt; </w:t>
            </w:r>
            <w:r w:rsidRPr="003C500A">
              <w:rPr>
                <w:rFonts w:ascii="Consolas" w:eastAsia="Times New Roman" w:hAnsi="Consolas" w:cs="Times New Roman"/>
                <w:color w:val="09885A"/>
                <w:lang w:val="en-US" w:eastAsia="nl-NL"/>
              </w:rPr>
              <w:t>3</w:t>
            </w:r>
            <w:r w:rsidRPr="003C500A">
              <w:rPr>
                <w:rFonts w:ascii="Consolas" w:eastAsia="Times New Roman" w:hAnsi="Consolas" w:cs="Times New Roman"/>
                <w:color w:val="000000"/>
                <w:lang w:val="en-US" w:eastAsia="nl-NL"/>
              </w:rPr>
              <w:t>):</w:t>
            </w:r>
          </w:p>
          <w:p w14:paraId="3BECDD25"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  </w:t>
            </w:r>
            <w:proofErr w:type="gramStart"/>
            <w:r w:rsidRPr="003C500A">
              <w:rPr>
                <w:rFonts w:ascii="Consolas" w:eastAsia="Times New Roman" w:hAnsi="Consolas" w:cs="Times New Roman"/>
                <w:color w:val="0000FF"/>
                <w:lang w:val="en-US" w:eastAsia="nl-NL"/>
              </w:rPr>
              <w:t>print</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A31515"/>
                <w:lang w:val="en-US" w:eastAsia="nl-NL"/>
              </w:rPr>
              <w:t>"</w:t>
            </w:r>
            <w:proofErr w:type="gramEnd"/>
            <w:r w:rsidRPr="003C500A">
              <w:rPr>
                <w:rFonts w:ascii="Consolas" w:eastAsia="Times New Roman" w:hAnsi="Consolas" w:cs="Times New Roman"/>
                <w:color w:val="A31515"/>
                <w:lang w:val="en-US" w:eastAsia="nl-NL"/>
              </w:rPr>
              <w:t>C"</w:t>
            </w:r>
            <w:r w:rsidRPr="003C500A">
              <w:rPr>
                <w:rFonts w:ascii="Consolas" w:eastAsia="Times New Roman" w:hAnsi="Consolas" w:cs="Times New Roman"/>
                <w:color w:val="000000"/>
                <w:lang w:val="en-US" w:eastAsia="nl-NL"/>
              </w:rPr>
              <w:t xml:space="preserve"> )</w:t>
            </w:r>
          </w:p>
          <w:p w14:paraId="08ECB541"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elif</w:t>
            </w:r>
            <w:r w:rsidRPr="003C500A">
              <w:rPr>
                <w:rFonts w:ascii="Consolas" w:eastAsia="Times New Roman" w:hAnsi="Consolas" w:cs="Times New Roman"/>
                <w:color w:val="000000"/>
                <w:lang w:val="en-US" w:eastAsia="nl-NL"/>
              </w:rPr>
              <w:t xml:space="preserve"> (wis == </w:t>
            </w:r>
            <w:r w:rsidRPr="003C500A">
              <w:rPr>
                <w:rFonts w:ascii="Consolas" w:eastAsia="Times New Roman" w:hAnsi="Consolas" w:cs="Times New Roman"/>
                <w:color w:val="09885A"/>
                <w:lang w:val="en-US" w:eastAsia="nl-NL"/>
              </w:rPr>
              <w:t>3</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or</w:t>
            </w:r>
            <w:r w:rsidRPr="003C500A">
              <w:rPr>
                <w:rFonts w:ascii="Consolas" w:eastAsia="Times New Roman" w:hAnsi="Consolas" w:cs="Times New Roman"/>
                <w:color w:val="000000"/>
                <w:lang w:val="en-US" w:eastAsia="nl-NL"/>
              </w:rPr>
              <w:t xml:space="preserve"> engels &gt;=</w:t>
            </w:r>
            <w:r w:rsidRPr="003C500A">
              <w:rPr>
                <w:rFonts w:ascii="Consolas" w:eastAsia="Times New Roman" w:hAnsi="Consolas" w:cs="Times New Roman"/>
                <w:color w:val="09885A"/>
                <w:lang w:val="en-US" w:eastAsia="nl-NL"/>
              </w:rPr>
              <w:t>2</w:t>
            </w:r>
            <w:r w:rsidRPr="003C500A">
              <w:rPr>
                <w:rFonts w:ascii="Consolas" w:eastAsia="Times New Roman" w:hAnsi="Consolas" w:cs="Times New Roman"/>
                <w:color w:val="000000"/>
                <w:lang w:val="en-US" w:eastAsia="nl-NL"/>
              </w:rPr>
              <w:t>):</w:t>
            </w:r>
          </w:p>
          <w:p w14:paraId="7BF225CC"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  </w:t>
            </w:r>
            <w:proofErr w:type="gramStart"/>
            <w:r w:rsidRPr="003C500A">
              <w:rPr>
                <w:rFonts w:ascii="Consolas" w:eastAsia="Times New Roman" w:hAnsi="Consolas" w:cs="Times New Roman"/>
                <w:color w:val="0000FF"/>
                <w:lang w:val="en-US" w:eastAsia="nl-NL"/>
              </w:rPr>
              <w:t>print</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A31515"/>
                <w:lang w:val="en-US" w:eastAsia="nl-NL"/>
              </w:rPr>
              <w:t>"</w:t>
            </w:r>
            <w:proofErr w:type="gramEnd"/>
            <w:r w:rsidRPr="003C500A">
              <w:rPr>
                <w:rFonts w:ascii="Consolas" w:eastAsia="Times New Roman" w:hAnsi="Consolas" w:cs="Times New Roman"/>
                <w:color w:val="A31515"/>
                <w:lang w:val="en-US" w:eastAsia="nl-NL"/>
              </w:rPr>
              <w:t>D"</w:t>
            </w:r>
            <w:r w:rsidRPr="003C500A">
              <w:rPr>
                <w:rFonts w:ascii="Consolas" w:eastAsia="Times New Roman" w:hAnsi="Consolas" w:cs="Times New Roman"/>
                <w:color w:val="000000"/>
                <w:lang w:val="en-US" w:eastAsia="nl-NL"/>
              </w:rPr>
              <w:t xml:space="preserve"> )</w:t>
            </w:r>
          </w:p>
          <w:p w14:paraId="13A1033D"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if</w:t>
            </w:r>
            <w:r w:rsidRPr="003C500A">
              <w:rPr>
                <w:rFonts w:ascii="Consolas" w:eastAsia="Times New Roman" w:hAnsi="Consolas" w:cs="Times New Roman"/>
                <w:color w:val="000000"/>
                <w:lang w:val="en-US" w:eastAsia="nl-NL"/>
              </w:rPr>
              <w:t xml:space="preserve"> (</w:t>
            </w:r>
            <w:proofErr w:type="gramStart"/>
            <w:r w:rsidRPr="003C500A">
              <w:rPr>
                <w:rFonts w:ascii="Consolas" w:eastAsia="Times New Roman" w:hAnsi="Consolas" w:cs="Times New Roman"/>
                <w:color w:val="000000"/>
                <w:lang w:val="en-US" w:eastAsia="nl-NL"/>
              </w:rPr>
              <w:t>wis !</w:t>
            </w:r>
            <w:proofErr w:type="gramEnd"/>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9885A"/>
                <w:lang w:val="en-US" w:eastAsia="nl-NL"/>
              </w:rPr>
              <w:t>3</w:t>
            </w:r>
            <w:r w:rsidRPr="003C500A">
              <w:rPr>
                <w:rFonts w:ascii="Consolas" w:eastAsia="Times New Roman" w:hAnsi="Consolas" w:cs="Times New Roman"/>
                <w:color w:val="000000"/>
                <w:lang w:val="en-US" w:eastAsia="nl-NL"/>
              </w:rPr>
              <w:t>):</w:t>
            </w:r>
          </w:p>
          <w:p w14:paraId="23060604"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  </w:t>
            </w:r>
            <w:proofErr w:type="gramStart"/>
            <w:r w:rsidRPr="003C500A">
              <w:rPr>
                <w:rFonts w:ascii="Consolas" w:eastAsia="Times New Roman" w:hAnsi="Consolas" w:cs="Times New Roman"/>
                <w:color w:val="0000FF"/>
                <w:lang w:val="en-US" w:eastAsia="nl-NL"/>
              </w:rPr>
              <w:t>print</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A31515"/>
                <w:lang w:val="en-US" w:eastAsia="nl-NL"/>
              </w:rPr>
              <w:t>"</w:t>
            </w:r>
            <w:proofErr w:type="gramEnd"/>
            <w:r w:rsidRPr="003C500A">
              <w:rPr>
                <w:rFonts w:ascii="Consolas" w:eastAsia="Times New Roman" w:hAnsi="Consolas" w:cs="Times New Roman"/>
                <w:color w:val="A31515"/>
                <w:lang w:val="en-US" w:eastAsia="nl-NL"/>
              </w:rPr>
              <w:t>E"</w:t>
            </w:r>
            <w:r w:rsidRPr="003C500A">
              <w:rPr>
                <w:rFonts w:ascii="Consolas" w:eastAsia="Times New Roman" w:hAnsi="Consolas" w:cs="Times New Roman"/>
                <w:color w:val="000000"/>
                <w:lang w:val="en-US" w:eastAsia="nl-NL"/>
              </w:rPr>
              <w:t xml:space="preserve"> )</w:t>
            </w:r>
          </w:p>
          <w:p w14:paraId="39218C8A"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else</w:t>
            </w:r>
            <w:r w:rsidRPr="003C500A">
              <w:rPr>
                <w:rFonts w:ascii="Consolas" w:eastAsia="Times New Roman" w:hAnsi="Consolas" w:cs="Times New Roman"/>
                <w:color w:val="000000"/>
                <w:lang w:val="en-US" w:eastAsia="nl-NL"/>
              </w:rPr>
              <w:t>:</w:t>
            </w:r>
          </w:p>
          <w:p w14:paraId="57194FBD"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eastAsia="nl-NL"/>
              </w:rPr>
            </w:pP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eastAsia="nl-NL"/>
              </w:rPr>
              <w:t>print</w:t>
            </w:r>
            <w:r w:rsidRPr="003C500A">
              <w:rPr>
                <w:rFonts w:ascii="Consolas" w:eastAsia="Times New Roman" w:hAnsi="Consolas" w:cs="Times New Roman"/>
                <w:color w:val="000000"/>
                <w:lang w:eastAsia="nl-NL"/>
              </w:rPr>
              <w:t>( engels )</w:t>
            </w:r>
          </w:p>
          <w:p w14:paraId="0114FC0D" w14:textId="77777777" w:rsidR="004B61C4" w:rsidRDefault="004B61C4" w:rsidP="00A76C83"/>
        </w:tc>
      </w:tr>
    </w:tbl>
    <w:p w14:paraId="778520B7" w14:textId="77777777" w:rsidR="004B61C4" w:rsidRDefault="004B61C4" w:rsidP="004B61C4"/>
    <w:p w14:paraId="494501DB" w14:textId="77777777" w:rsidR="004B61C4" w:rsidRDefault="004B61C4" w:rsidP="004B61C4"/>
    <w:p w14:paraId="77650A0B" w14:textId="1B5A915C" w:rsidR="004B61C4" w:rsidRPr="009A1D94" w:rsidRDefault="00A05AF1" w:rsidP="004B61C4">
      <w:pPr>
        <w:pStyle w:val="Kop2"/>
        <w:rPr>
          <w:highlight w:val="yellow"/>
        </w:rPr>
      </w:pPr>
      <w:r>
        <w:rPr>
          <w:highlight w:val="yellow"/>
        </w:rPr>
        <w:t xml:space="preserve">[2pt] </w:t>
      </w:r>
      <w:r w:rsidR="004B61C4" w:rsidRPr="009A1D94">
        <w:rPr>
          <w:highlight w:val="yellow"/>
        </w:rPr>
        <w:t xml:space="preserve">ANTWOORD Opgave </w:t>
      </w:r>
      <w:r w:rsidR="005330A5">
        <w:rPr>
          <w:highlight w:val="yellow"/>
        </w:rPr>
        <w:t>1</w:t>
      </w:r>
    </w:p>
    <w:p w14:paraId="7A3F3FE1" w14:textId="74B30DAF" w:rsidR="004B61C4" w:rsidRDefault="004B61C4" w:rsidP="004B61C4">
      <w:r w:rsidRPr="009A1D94">
        <w:rPr>
          <w:highlight w:val="yellow"/>
        </w:rPr>
        <w:t>B C 2</w:t>
      </w:r>
    </w:p>
    <w:p w14:paraId="69AE49D6" w14:textId="76113D72" w:rsidR="005330A5" w:rsidRDefault="005330A5" w:rsidP="004B61C4">
      <w:r>
        <w:t>-1 pt per fout</w:t>
      </w:r>
    </w:p>
    <w:p w14:paraId="56DF7440" w14:textId="557BA725" w:rsidR="004B61C4" w:rsidRDefault="004B61C4" w:rsidP="004B61C4"/>
    <w:p w14:paraId="30614695" w14:textId="5D0D25FC" w:rsidR="004B61C4" w:rsidRPr="00AA06E4" w:rsidRDefault="004B61C4" w:rsidP="004B61C4">
      <w:pPr>
        <w:pStyle w:val="Kop2"/>
      </w:pPr>
      <w:r>
        <w:t>[</w:t>
      </w:r>
      <w:r w:rsidR="005330A5">
        <w:t>2</w:t>
      </w:r>
      <w:r>
        <w:t xml:space="preserve">pt] Opgave </w:t>
      </w:r>
      <w:r w:rsidR="005330A5">
        <w:t>2</w:t>
      </w:r>
      <w:r>
        <w:t>:</w:t>
      </w:r>
    </w:p>
    <w:p w14:paraId="1EDD9DEB" w14:textId="77777777" w:rsidR="004B61C4" w:rsidRPr="003072D0" w:rsidRDefault="004B61C4" w:rsidP="004B61C4">
      <w:pPr>
        <w:rPr>
          <w:rFonts w:ascii="Arial" w:hAnsi="Arial" w:cs="Arial"/>
          <w:sz w:val="24"/>
        </w:rPr>
      </w:pPr>
      <w:r w:rsidRPr="003072D0">
        <w:rPr>
          <w:rFonts w:ascii="Arial" w:hAnsi="Arial" w:cs="Arial"/>
          <w:sz w:val="24"/>
        </w:rPr>
        <w:t>Bekijk de volgende code:</w:t>
      </w:r>
    </w:p>
    <w:tbl>
      <w:tblPr>
        <w:tblStyle w:val="Tabelraster"/>
        <w:tblW w:w="0" w:type="auto"/>
        <w:tblLook w:val="04A0" w:firstRow="1" w:lastRow="0" w:firstColumn="1" w:lastColumn="0" w:noHBand="0" w:noVBand="1"/>
      </w:tblPr>
      <w:tblGrid>
        <w:gridCol w:w="9350"/>
      </w:tblGrid>
      <w:tr w:rsidR="004B61C4" w14:paraId="3F0BB5B7" w14:textId="77777777" w:rsidTr="00A76C83">
        <w:tc>
          <w:tcPr>
            <w:tcW w:w="9350" w:type="dxa"/>
          </w:tcPr>
          <w:p w14:paraId="37000767"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proofErr w:type="gramStart"/>
            <w:r w:rsidRPr="000033EB">
              <w:rPr>
                <w:rFonts w:ascii="Consolas" w:eastAsia="Times New Roman" w:hAnsi="Consolas" w:cs="Times New Roman"/>
                <w:color w:val="000000"/>
                <w:sz w:val="21"/>
                <w:szCs w:val="21"/>
                <w:lang w:eastAsia="nl-NL"/>
              </w:rPr>
              <w:t>print(</w:t>
            </w:r>
            <w:proofErr w:type="gramEnd"/>
            <w:r w:rsidRPr="000033EB">
              <w:rPr>
                <w:rFonts w:ascii="Consolas" w:eastAsia="Times New Roman" w:hAnsi="Consolas" w:cs="Times New Roman"/>
                <w:color w:val="000000"/>
                <w:sz w:val="21"/>
                <w:szCs w:val="21"/>
                <w:lang w:eastAsia="nl-NL"/>
              </w:rPr>
              <w:t>"Wat is je eerste getal?")</w:t>
            </w:r>
          </w:p>
          <w:p w14:paraId="1728DBC1"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t xml:space="preserve">getal1 = </w:t>
            </w:r>
            <w:proofErr w:type="gramStart"/>
            <w:r w:rsidRPr="000033EB">
              <w:rPr>
                <w:rFonts w:ascii="Consolas" w:eastAsia="Times New Roman" w:hAnsi="Consolas" w:cs="Times New Roman"/>
                <w:color w:val="000000"/>
                <w:sz w:val="21"/>
                <w:szCs w:val="21"/>
                <w:lang w:eastAsia="nl-NL"/>
              </w:rPr>
              <w:t>input(</w:t>
            </w:r>
            <w:proofErr w:type="gramEnd"/>
            <w:r w:rsidRPr="000033EB">
              <w:rPr>
                <w:rFonts w:ascii="Consolas" w:eastAsia="Times New Roman" w:hAnsi="Consolas" w:cs="Times New Roman"/>
                <w:color w:val="000000"/>
                <w:sz w:val="21"/>
                <w:szCs w:val="21"/>
                <w:lang w:eastAsia="nl-NL"/>
              </w:rPr>
              <w:t>)</w:t>
            </w:r>
          </w:p>
          <w:p w14:paraId="15832CB8"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proofErr w:type="gramStart"/>
            <w:r w:rsidRPr="000033EB">
              <w:rPr>
                <w:rFonts w:ascii="Consolas" w:eastAsia="Times New Roman" w:hAnsi="Consolas" w:cs="Times New Roman"/>
                <w:color w:val="000000"/>
                <w:sz w:val="21"/>
                <w:szCs w:val="21"/>
                <w:lang w:eastAsia="nl-NL"/>
              </w:rPr>
              <w:t>print(</w:t>
            </w:r>
            <w:proofErr w:type="gramEnd"/>
            <w:r w:rsidRPr="000033EB">
              <w:rPr>
                <w:rFonts w:ascii="Consolas" w:eastAsia="Times New Roman" w:hAnsi="Consolas" w:cs="Times New Roman"/>
                <w:color w:val="000000"/>
                <w:sz w:val="21"/>
                <w:szCs w:val="21"/>
                <w:lang w:eastAsia="nl-NL"/>
              </w:rPr>
              <w:t>"Wat is je tweede getal?")</w:t>
            </w:r>
          </w:p>
          <w:p w14:paraId="64574BC2"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lastRenderedPageBreak/>
              <w:t xml:space="preserve">getal2 = </w:t>
            </w:r>
            <w:proofErr w:type="gramStart"/>
            <w:r w:rsidRPr="000033EB">
              <w:rPr>
                <w:rFonts w:ascii="Consolas" w:eastAsia="Times New Roman" w:hAnsi="Consolas" w:cs="Times New Roman"/>
                <w:color w:val="000000"/>
                <w:sz w:val="21"/>
                <w:szCs w:val="21"/>
                <w:lang w:eastAsia="nl-NL"/>
              </w:rPr>
              <w:t>input(</w:t>
            </w:r>
            <w:proofErr w:type="gramEnd"/>
            <w:r w:rsidRPr="000033EB">
              <w:rPr>
                <w:rFonts w:ascii="Consolas" w:eastAsia="Times New Roman" w:hAnsi="Consolas" w:cs="Times New Roman"/>
                <w:color w:val="000000"/>
                <w:sz w:val="21"/>
                <w:szCs w:val="21"/>
                <w:lang w:eastAsia="nl-NL"/>
              </w:rPr>
              <w:t>)</w:t>
            </w:r>
          </w:p>
          <w:p w14:paraId="0402452B"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proofErr w:type="gramStart"/>
            <w:r w:rsidRPr="000033EB">
              <w:rPr>
                <w:rFonts w:ascii="Consolas" w:eastAsia="Times New Roman" w:hAnsi="Consolas" w:cs="Times New Roman"/>
                <w:color w:val="000000"/>
                <w:sz w:val="21"/>
                <w:szCs w:val="21"/>
                <w:lang w:eastAsia="nl-NL"/>
              </w:rPr>
              <w:t>print(</w:t>
            </w:r>
            <w:proofErr w:type="gramEnd"/>
            <w:r w:rsidRPr="000033EB">
              <w:rPr>
                <w:rFonts w:ascii="Consolas" w:eastAsia="Times New Roman" w:hAnsi="Consolas" w:cs="Times New Roman"/>
                <w:color w:val="000000"/>
                <w:sz w:val="21"/>
                <w:szCs w:val="21"/>
                <w:lang w:eastAsia="nl-NL"/>
              </w:rPr>
              <w:t>"Wat is je derde getal?")</w:t>
            </w:r>
          </w:p>
          <w:p w14:paraId="6624477A"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t xml:space="preserve">getal3 = </w:t>
            </w:r>
            <w:proofErr w:type="gramStart"/>
            <w:r w:rsidRPr="000033EB">
              <w:rPr>
                <w:rFonts w:ascii="Consolas" w:eastAsia="Times New Roman" w:hAnsi="Consolas" w:cs="Times New Roman"/>
                <w:color w:val="000000"/>
                <w:sz w:val="21"/>
                <w:szCs w:val="21"/>
                <w:lang w:eastAsia="nl-NL"/>
              </w:rPr>
              <w:t>input(</w:t>
            </w:r>
            <w:proofErr w:type="gramEnd"/>
            <w:r w:rsidRPr="000033EB">
              <w:rPr>
                <w:rFonts w:ascii="Consolas" w:eastAsia="Times New Roman" w:hAnsi="Consolas" w:cs="Times New Roman"/>
                <w:color w:val="000000"/>
                <w:sz w:val="21"/>
                <w:szCs w:val="21"/>
                <w:lang w:eastAsia="nl-NL"/>
              </w:rPr>
              <w:t>)</w:t>
            </w:r>
          </w:p>
          <w:p w14:paraId="18D710C1"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p>
          <w:p w14:paraId="0DAA7224" w14:textId="77777777" w:rsidR="004B61C4"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t>som = getal1 + getal2 + getal3</w:t>
            </w:r>
          </w:p>
          <w:p w14:paraId="5EE98121" w14:textId="77777777" w:rsidR="004B61C4" w:rsidRPr="003072D0" w:rsidRDefault="004B61C4" w:rsidP="00A76C83">
            <w:pPr>
              <w:shd w:val="clear" w:color="auto" w:fill="FFFFFE"/>
              <w:spacing w:line="285" w:lineRule="atLeast"/>
              <w:rPr>
                <w:rFonts w:ascii="Consolas" w:eastAsia="Times New Roman" w:hAnsi="Consolas" w:cs="Times New Roman"/>
                <w:color w:val="000000"/>
                <w:sz w:val="21"/>
                <w:szCs w:val="21"/>
                <w:lang w:eastAsia="nl-NL"/>
              </w:rPr>
            </w:pPr>
            <w:proofErr w:type="gramStart"/>
            <w:r w:rsidRPr="003C500A">
              <w:rPr>
                <w:rFonts w:ascii="Consolas" w:eastAsia="Times New Roman" w:hAnsi="Consolas" w:cs="Times New Roman"/>
                <w:color w:val="0000FF"/>
                <w:lang w:eastAsia="nl-NL"/>
              </w:rPr>
              <w:t>print</w:t>
            </w:r>
            <w:r w:rsidRPr="003C500A">
              <w:rPr>
                <w:rFonts w:ascii="Consolas" w:eastAsia="Times New Roman" w:hAnsi="Consolas" w:cs="Times New Roman"/>
                <w:color w:val="000000"/>
                <w:lang w:eastAsia="nl-NL"/>
              </w:rPr>
              <w:t>(</w:t>
            </w:r>
            <w:proofErr w:type="gramEnd"/>
            <w:r w:rsidRPr="003C500A">
              <w:rPr>
                <w:rFonts w:ascii="Consolas" w:eastAsia="Times New Roman" w:hAnsi="Consolas" w:cs="Times New Roman"/>
                <w:color w:val="A31515"/>
                <w:lang w:eastAsia="nl-NL"/>
              </w:rPr>
              <w:t>"De som is"</w:t>
            </w:r>
            <w:r w:rsidRPr="003C500A">
              <w:rPr>
                <w:rFonts w:ascii="Consolas" w:eastAsia="Times New Roman" w:hAnsi="Consolas" w:cs="Times New Roman"/>
                <w:color w:val="000000"/>
                <w:lang w:eastAsia="nl-NL"/>
              </w:rPr>
              <w:t>, som)</w:t>
            </w:r>
          </w:p>
        </w:tc>
      </w:tr>
    </w:tbl>
    <w:p w14:paraId="3F470872" w14:textId="77777777" w:rsidR="004B61C4" w:rsidRPr="0087048B" w:rsidRDefault="004B61C4" w:rsidP="004B61C4"/>
    <w:p w14:paraId="231BC486" w14:textId="77777777" w:rsidR="004B61C4" w:rsidRPr="003072D0" w:rsidRDefault="004B61C4" w:rsidP="004B61C4">
      <w:pPr>
        <w:pStyle w:val="Lijstalinea"/>
        <w:numPr>
          <w:ilvl w:val="0"/>
          <w:numId w:val="2"/>
        </w:numPr>
        <w:rPr>
          <w:rFonts w:ascii="Arial" w:hAnsi="Arial" w:cs="Arial"/>
          <w:sz w:val="24"/>
        </w:rPr>
      </w:pPr>
      <w:r w:rsidRPr="003072D0">
        <w:rPr>
          <w:rFonts w:ascii="Arial" w:hAnsi="Arial" w:cs="Arial"/>
          <w:sz w:val="24"/>
        </w:rPr>
        <w:t>Hoeveel variabelen komen in de code voor?</w:t>
      </w:r>
    </w:p>
    <w:p w14:paraId="7B4F0A9D" w14:textId="77777777" w:rsidR="004B61C4" w:rsidRPr="003072D0" w:rsidRDefault="004B61C4" w:rsidP="004B61C4">
      <w:pPr>
        <w:pStyle w:val="Lijstalinea"/>
        <w:numPr>
          <w:ilvl w:val="0"/>
          <w:numId w:val="2"/>
        </w:numPr>
        <w:rPr>
          <w:rFonts w:ascii="Arial" w:hAnsi="Arial" w:cs="Arial"/>
          <w:sz w:val="24"/>
        </w:rPr>
      </w:pPr>
      <w:r w:rsidRPr="003072D0">
        <w:rPr>
          <w:rFonts w:ascii="Arial" w:hAnsi="Arial" w:cs="Arial"/>
          <w:sz w:val="24"/>
        </w:rPr>
        <w:t xml:space="preserve">Als je het programma uitvoert wordt de som van de getallen niet afgedrukt. Leg uit </w:t>
      </w:r>
      <w:r>
        <w:rPr>
          <w:rFonts w:ascii="Arial" w:hAnsi="Arial" w:cs="Arial"/>
          <w:sz w:val="24"/>
        </w:rPr>
        <w:t xml:space="preserve">wat wel gebeurt en </w:t>
      </w:r>
      <w:r w:rsidRPr="003072D0">
        <w:rPr>
          <w:rFonts w:ascii="Arial" w:hAnsi="Arial" w:cs="Arial"/>
          <w:sz w:val="24"/>
        </w:rPr>
        <w:t>waarom.</w:t>
      </w:r>
    </w:p>
    <w:p w14:paraId="2257233F" w14:textId="77777777" w:rsidR="004B61C4" w:rsidRDefault="004B61C4" w:rsidP="004B61C4">
      <w:pPr>
        <w:pStyle w:val="Lijstalinea"/>
      </w:pPr>
    </w:p>
    <w:p w14:paraId="03EFE542" w14:textId="77777777" w:rsidR="004B61C4" w:rsidRDefault="004B61C4" w:rsidP="004B61C4">
      <w:pPr>
        <w:pStyle w:val="Lijstalinea"/>
      </w:pPr>
    </w:p>
    <w:p w14:paraId="253ABF63" w14:textId="67A0E3CE" w:rsidR="004B61C4" w:rsidRPr="00997052" w:rsidRDefault="00A05AF1" w:rsidP="004B61C4">
      <w:pPr>
        <w:pStyle w:val="Kop2"/>
        <w:rPr>
          <w:highlight w:val="yellow"/>
        </w:rPr>
      </w:pPr>
      <w:r>
        <w:rPr>
          <w:highlight w:val="yellow"/>
        </w:rPr>
        <w:t xml:space="preserve">[2pt] </w:t>
      </w:r>
      <w:r w:rsidR="004B61C4" w:rsidRPr="00997052">
        <w:rPr>
          <w:highlight w:val="yellow"/>
        </w:rPr>
        <w:t xml:space="preserve">ANTWOORD Opgave </w:t>
      </w:r>
      <w:r w:rsidR="005330A5">
        <w:rPr>
          <w:highlight w:val="yellow"/>
        </w:rPr>
        <w:t>2</w:t>
      </w:r>
      <w:r w:rsidR="004B61C4" w:rsidRPr="00997052">
        <w:rPr>
          <w:highlight w:val="yellow"/>
        </w:rPr>
        <w:t>:</w:t>
      </w:r>
    </w:p>
    <w:p w14:paraId="59CD0B76" w14:textId="626344FF" w:rsidR="004B61C4" w:rsidRPr="00997052" w:rsidRDefault="00A05AF1" w:rsidP="004B61C4">
      <w:pPr>
        <w:pStyle w:val="Lijstalinea"/>
        <w:numPr>
          <w:ilvl w:val="0"/>
          <w:numId w:val="5"/>
        </w:numPr>
        <w:rPr>
          <w:highlight w:val="yellow"/>
          <w:lang w:val="en-US"/>
        </w:rPr>
      </w:pPr>
      <w:r>
        <w:rPr>
          <w:highlight w:val="yellow"/>
          <w:lang w:val="en-US"/>
        </w:rPr>
        <w:t xml:space="preserve">[1pt] </w:t>
      </w:r>
      <w:r w:rsidR="00665CA3">
        <w:rPr>
          <w:highlight w:val="yellow"/>
          <w:lang w:val="en-US"/>
        </w:rPr>
        <w:t>4</w:t>
      </w:r>
    </w:p>
    <w:p w14:paraId="1577DD55" w14:textId="50050097" w:rsidR="004B61C4" w:rsidRDefault="00A05AF1" w:rsidP="00102154">
      <w:pPr>
        <w:pStyle w:val="Lijstalinea"/>
        <w:numPr>
          <w:ilvl w:val="0"/>
          <w:numId w:val="5"/>
        </w:numPr>
      </w:pPr>
      <w:r>
        <w:rPr>
          <w:highlight w:val="yellow"/>
        </w:rPr>
        <w:t xml:space="preserve">[1pt] </w:t>
      </w:r>
      <w:r w:rsidR="004B61C4" w:rsidRPr="00AB59F6">
        <w:rPr>
          <w:highlight w:val="yellow"/>
        </w:rPr>
        <w:t xml:space="preserve">Het ziet de getallen als tekst en ‘plakt’ die aan elkaar. </w:t>
      </w:r>
    </w:p>
    <w:p w14:paraId="03C825DD" w14:textId="77777777" w:rsidR="004B61C4" w:rsidRDefault="004B61C4" w:rsidP="004B61C4"/>
    <w:p w14:paraId="1EF99185" w14:textId="0E7EB485" w:rsidR="00BE64FE" w:rsidRPr="00133CFE" w:rsidRDefault="00BE64FE" w:rsidP="00BE64FE">
      <w:pPr>
        <w:pStyle w:val="Kop2"/>
        <w:rPr>
          <w:rFonts w:ascii="Arial" w:hAnsi="Arial" w:cs="Arial"/>
          <w:i/>
          <w:iCs/>
          <w:sz w:val="24"/>
          <w:szCs w:val="24"/>
        </w:rPr>
      </w:pPr>
      <w:r>
        <w:t>[</w:t>
      </w:r>
      <w:r w:rsidR="00443AB3">
        <w:t>2</w:t>
      </w:r>
      <w:r>
        <w:t>pt] Opgave 3</w:t>
      </w:r>
      <w:r w:rsidR="00305C40">
        <w:t>:</w:t>
      </w:r>
    </w:p>
    <w:p w14:paraId="13A01ACC" w14:textId="77777777" w:rsidR="00905BAB" w:rsidRPr="00046E2D" w:rsidRDefault="00905BAB" w:rsidP="00905BAB">
      <w:pPr>
        <w:rPr>
          <w:rFonts w:ascii="Arial" w:hAnsi="Arial" w:cs="Arial"/>
          <w:sz w:val="24"/>
          <w:szCs w:val="24"/>
        </w:rPr>
      </w:pPr>
      <w:r w:rsidRPr="00046E2D">
        <w:rPr>
          <w:rFonts w:ascii="Arial" w:hAnsi="Arial" w:cs="Arial"/>
          <w:sz w:val="24"/>
          <w:szCs w:val="24"/>
        </w:rPr>
        <w:t xml:space="preserve">Bekijk de volgende stukken code. De variabele </w:t>
      </w:r>
      <w:r w:rsidRPr="00046E2D">
        <w:rPr>
          <w:rFonts w:ascii="Consolas" w:hAnsi="Consolas" w:cs="Arial"/>
          <w:sz w:val="24"/>
          <w:szCs w:val="24"/>
        </w:rPr>
        <w:t>num</w:t>
      </w:r>
      <w:r w:rsidRPr="00046E2D">
        <w:rPr>
          <w:rFonts w:ascii="Arial" w:hAnsi="Arial" w:cs="Arial"/>
          <w:sz w:val="24"/>
          <w:szCs w:val="24"/>
        </w:rPr>
        <w:t xml:space="preserve"> is een geheel getal.</w:t>
      </w:r>
    </w:p>
    <w:tbl>
      <w:tblPr>
        <w:tblStyle w:val="Tabelraster"/>
        <w:tblW w:w="0" w:type="auto"/>
        <w:tblLook w:val="04A0" w:firstRow="1" w:lastRow="0" w:firstColumn="1" w:lastColumn="0" w:noHBand="0" w:noVBand="1"/>
      </w:tblPr>
      <w:tblGrid>
        <w:gridCol w:w="4508"/>
        <w:gridCol w:w="4508"/>
      </w:tblGrid>
      <w:tr w:rsidR="00905BAB" w:rsidRPr="002528D9" w14:paraId="19F1F487" w14:textId="77777777" w:rsidTr="00A76C83">
        <w:tc>
          <w:tcPr>
            <w:tcW w:w="4508" w:type="dxa"/>
          </w:tcPr>
          <w:p w14:paraId="0030D0EA" w14:textId="77777777" w:rsidR="00905BAB" w:rsidRPr="00665CA3" w:rsidRDefault="00905BAB" w:rsidP="00A76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4"/>
                <w:szCs w:val="24"/>
                <w:lang w:val="en-US"/>
              </w:rPr>
            </w:pPr>
            <w:r w:rsidRPr="00665CA3">
              <w:rPr>
                <w:rFonts w:ascii="Consolas" w:eastAsia="Times New Roman" w:hAnsi="Consolas" w:cs="Courier New"/>
                <w:b/>
                <w:bCs/>
                <w:sz w:val="24"/>
                <w:szCs w:val="24"/>
                <w:lang w:val="en-US"/>
              </w:rPr>
              <w:t xml:space="preserve">if </w:t>
            </w:r>
            <w:r w:rsidRPr="00665CA3">
              <w:rPr>
                <w:rFonts w:ascii="Consolas" w:eastAsia="Times New Roman" w:hAnsi="Consolas" w:cs="Courier New"/>
                <w:sz w:val="24"/>
                <w:szCs w:val="24"/>
                <w:lang w:val="en-US"/>
              </w:rPr>
              <w:t>num &lt; 0:</w:t>
            </w:r>
            <w:r w:rsidRPr="00665CA3">
              <w:rPr>
                <w:rFonts w:ascii="Consolas" w:eastAsia="Times New Roman" w:hAnsi="Consolas" w:cs="Courier New"/>
                <w:sz w:val="24"/>
                <w:szCs w:val="24"/>
                <w:lang w:val="en-US"/>
              </w:rPr>
              <w:br/>
              <w:t xml:space="preserve">    </w:t>
            </w:r>
            <w:proofErr w:type="gramStart"/>
            <w:r w:rsidRPr="00665CA3">
              <w:rPr>
                <w:rFonts w:ascii="Consolas" w:eastAsia="Times New Roman" w:hAnsi="Consolas" w:cs="Courier New"/>
                <w:sz w:val="24"/>
                <w:szCs w:val="24"/>
                <w:lang w:val="en-US"/>
              </w:rPr>
              <w:t>print(</w:t>
            </w:r>
            <w:proofErr w:type="gramEnd"/>
            <w:r w:rsidRPr="00665CA3">
              <w:rPr>
                <w:rFonts w:ascii="Consolas" w:eastAsia="Times New Roman" w:hAnsi="Consolas" w:cs="Courier New"/>
                <w:sz w:val="24"/>
                <w:szCs w:val="24"/>
                <w:lang w:val="en-US"/>
              </w:rPr>
              <w:t>-1)</w:t>
            </w:r>
            <w:r w:rsidRPr="00665CA3">
              <w:rPr>
                <w:rFonts w:ascii="Consolas" w:eastAsia="Times New Roman" w:hAnsi="Consolas" w:cs="Courier New"/>
                <w:sz w:val="24"/>
                <w:szCs w:val="24"/>
                <w:lang w:val="en-US"/>
              </w:rPr>
              <w:br/>
            </w:r>
            <w:r w:rsidRPr="00665CA3">
              <w:rPr>
                <w:rFonts w:ascii="Consolas" w:eastAsia="Times New Roman" w:hAnsi="Consolas" w:cs="Courier New"/>
                <w:b/>
                <w:bCs/>
                <w:sz w:val="24"/>
                <w:szCs w:val="24"/>
                <w:lang w:val="en-US"/>
              </w:rPr>
              <w:t>else</w:t>
            </w:r>
            <w:r w:rsidRPr="00665CA3">
              <w:rPr>
                <w:rFonts w:ascii="Consolas" w:eastAsia="Times New Roman" w:hAnsi="Consolas" w:cs="Courier New"/>
                <w:sz w:val="24"/>
                <w:szCs w:val="24"/>
                <w:lang w:val="en-US"/>
              </w:rPr>
              <w:t>:</w:t>
            </w:r>
            <w:r w:rsidRPr="00665CA3">
              <w:rPr>
                <w:rFonts w:ascii="Consolas" w:eastAsia="Times New Roman" w:hAnsi="Consolas" w:cs="Courier New"/>
                <w:sz w:val="24"/>
                <w:szCs w:val="24"/>
                <w:lang w:val="en-US"/>
              </w:rPr>
              <w:br/>
              <w:t xml:space="preserve">    </w:t>
            </w:r>
            <w:r w:rsidRPr="00665CA3">
              <w:rPr>
                <w:rFonts w:ascii="Consolas" w:eastAsia="Times New Roman" w:hAnsi="Consolas" w:cs="Courier New"/>
                <w:b/>
                <w:bCs/>
                <w:sz w:val="24"/>
                <w:szCs w:val="24"/>
                <w:lang w:val="en-US"/>
              </w:rPr>
              <w:t xml:space="preserve">if </w:t>
            </w:r>
            <w:r w:rsidRPr="00665CA3">
              <w:rPr>
                <w:rFonts w:ascii="Consolas" w:eastAsia="Times New Roman" w:hAnsi="Consolas" w:cs="Courier New"/>
                <w:sz w:val="24"/>
                <w:szCs w:val="24"/>
                <w:lang w:val="en-US"/>
              </w:rPr>
              <w:t>num == 0:</w:t>
            </w:r>
            <w:r w:rsidRPr="00665CA3">
              <w:rPr>
                <w:rFonts w:ascii="Consolas" w:eastAsia="Times New Roman" w:hAnsi="Consolas" w:cs="Courier New"/>
                <w:sz w:val="24"/>
                <w:szCs w:val="24"/>
                <w:lang w:val="en-US"/>
              </w:rPr>
              <w:br/>
              <w:t xml:space="preserve">        print(0)</w:t>
            </w:r>
            <w:r w:rsidRPr="00665CA3">
              <w:rPr>
                <w:rFonts w:ascii="Consolas" w:eastAsia="Times New Roman" w:hAnsi="Consolas" w:cs="Courier New"/>
                <w:sz w:val="24"/>
                <w:szCs w:val="24"/>
                <w:lang w:val="en-US"/>
              </w:rPr>
              <w:br/>
              <w:t xml:space="preserve">    </w:t>
            </w:r>
            <w:r w:rsidRPr="00665CA3">
              <w:rPr>
                <w:rFonts w:ascii="Consolas" w:eastAsia="Times New Roman" w:hAnsi="Consolas" w:cs="Courier New"/>
                <w:b/>
                <w:bCs/>
                <w:sz w:val="24"/>
                <w:szCs w:val="24"/>
                <w:lang w:val="en-US"/>
              </w:rPr>
              <w:t>else</w:t>
            </w:r>
            <w:r w:rsidRPr="00665CA3">
              <w:rPr>
                <w:rFonts w:ascii="Consolas" w:eastAsia="Times New Roman" w:hAnsi="Consolas" w:cs="Courier New"/>
                <w:sz w:val="24"/>
                <w:szCs w:val="24"/>
                <w:lang w:val="en-US"/>
              </w:rPr>
              <w:t>:</w:t>
            </w:r>
            <w:r w:rsidRPr="00665CA3">
              <w:rPr>
                <w:rFonts w:ascii="Consolas" w:eastAsia="Times New Roman" w:hAnsi="Consolas" w:cs="Courier New"/>
                <w:sz w:val="24"/>
                <w:szCs w:val="24"/>
                <w:lang w:val="en-US"/>
              </w:rPr>
              <w:br/>
              <w:t xml:space="preserve">        print(1)</w:t>
            </w:r>
          </w:p>
        </w:tc>
        <w:tc>
          <w:tcPr>
            <w:tcW w:w="4508" w:type="dxa"/>
          </w:tcPr>
          <w:p w14:paraId="6BCB5B73" w14:textId="77777777" w:rsidR="00905BAB" w:rsidRPr="00665CA3" w:rsidRDefault="00905BAB" w:rsidP="00A76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4"/>
                <w:szCs w:val="24"/>
                <w:lang w:val="en-US"/>
              </w:rPr>
            </w:pPr>
            <w:r w:rsidRPr="00665CA3">
              <w:rPr>
                <w:rFonts w:ascii="Consolas" w:eastAsia="Times New Roman" w:hAnsi="Consolas" w:cs="Courier New"/>
                <w:b/>
                <w:bCs/>
                <w:sz w:val="24"/>
                <w:szCs w:val="24"/>
                <w:lang w:val="en-US"/>
              </w:rPr>
              <w:t xml:space="preserve">if </w:t>
            </w:r>
            <w:r w:rsidRPr="00665CA3">
              <w:rPr>
                <w:rFonts w:ascii="Consolas" w:eastAsia="Times New Roman" w:hAnsi="Consolas" w:cs="Courier New"/>
                <w:sz w:val="24"/>
                <w:szCs w:val="24"/>
                <w:lang w:val="en-US"/>
              </w:rPr>
              <w:t>num &lt; 0:</w:t>
            </w:r>
            <w:r w:rsidRPr="00665CA3">
              <w:rPr>
                <w:rFonts w:ascii="Consolas" w:eastAsia="Times New Roman" w:hAnsi="Consolas" w:cs="Courier New"/>
                <w:sz w:val="24"/>
                <w:szCs w:val="24"/>
                <w:lang w:val="en-US"/>
              </w:rPr>
              <w:br/>
              <w:t xml:space="preserve">    </w:t>
            </w:r>
            <w:proofErr w:type="gramStart"/>
            <w:r w:rsidRPr="00665CA3">
              <w:rPr>
                <w:rFonts w:ascii="Consolas" w:eastAsia="Times New Roman" w:hAnsi="Consolas" w:cs="Courier New"/>
                <w:sz w:val="24"/>
                <w:szCs w:val="24"/>
                <w:lang w:val="en-US"/>
              </w:rPr>
              <w:t>print(</w:t>
            </w:r>
            <w:proofErr w:type="gramEnd"/>
            <w:r w:rsidRPr="00665CA3">
              <w:rPr>
                <w:rFonts w:ascii="Consolas" w:eastAsia="Times New Roman" w:hAnsi="Consolas" w:cs="Courier New"/>
                <w:sz w:val="24"/>
                <w:szCs w:val="24"/>
                <w:lang w:val="en-US"/>
              </w:rPr>
              <w:t>-1)</w:t>
            </w:r>
            <w:r w:rsidRPr="00665CA3">
              <w:rPr>
                <w:rFonts w:ascii="Consolas" w:eastAsia="Times New Roman" w:hAnsi="Consolas" w:cs="Courier New"/>
                <w:sz w:val="24"/>
                <w:szCs w:val="24"/>
                <w:lang w:val="en-US"/>
              </w:rPr>
              <w:br/>
            </w:r>
            <w:r w:rsidRPr="00665CA3">
              <w:rPr>
                <w:rFonts w:ascii="Consolas" w:eastAsia="Times New Roman" w:hAnsi="Consolas" w:cs="Courier New"/>
                <w:b/>
                <w:bCs/>
                <w:sz w:val="24"/>
                <w:szCs w:val="24"/>
                <w:lang w:val="en-US"/>
              </w:rPr>
              <w:t xml:space="preserve">if </w:t>
            </w:r>
            <w:r w:rsidRPr="00665CA3">
              <w:rPr>
                <w:rFonts w:ascii="Consolas" w:eastAsia="Times New Roman" w:hAnsi="Consolas" w:cs="Courier New"/>
                <w:sz w:val="24"/>
                <w:szCs w:val="24"/>
                <w:lang w:val="en-US"/>
              </w:rPr>
              <w:t>num == 0:</w:t>
            </w:r>
            <w:r w:rsidRPr="00665CA3">
              <w:rPr>
                <w:rFonts w:ascii="Consolas" w:eastAsia="Times New Roman" w:hAnsi="Consolas" w:cs="Courier New"/>
                <w:sz w:val="24"/>
                <w:szCs w:val="24"/>
                <w:lang w:val="en-US"/>
              </w:rPr>
              <w:br/>
              <w:t xml:space="preserve">    print(0)</w:t>
            </w:r>
            <w:r w:rsidRPr="00665CA3">
              <w:rPr>
                <w:rFonts w:ascii="Consolas" w:eastAsia="Times New Roman" w:hAnsi="Consolas" w:cs="Courier New"/>
                <w:sz w:val="24"/>
                <w:szCs w:val="24"/>
                <w:lang w:val="en-US"/>
              </w:rPr>
              <w:br/>
            </w:r>
            <w:r w:rsidRPr="00665CA3">
              <w:rPr>
                <w:rFonts w:ascii="Consolas" w:eastAsia="Times New Roman" w:hAnsi="Consolas" w:cs="Courier New"/>
                <w:b/>
                <w:bCs/>
                <w:sz w:val="24"/>
                <w:szCs w:val="24"/>
                <w:lang w:val="en-US"/>
              </w:rPr>
              <w:t>else</w:t>
            </w:r>
            <w:r w:rsidRPr="00665CA3">
              <w:rPr>
                <w:rFonts w:ascii="Consolas" w:eastAsia="Times New Roman" w:hAnsi="Consolas" w:cs="Courier New"/>
                <w:sz w:val="24"/>
                <w:szCs w:val="24"/>
                <w:lang w:val="en-US"/>
              </w:rPr>
              <w:t>:</w:t>
            </w:r>
            <w:r w:rsidRPr="00665CA3">
              <w:rPr>
                <w:rFonts w:ascii="Consolas" w:eastAsia="Times New Roman" w:hAnsi="Consolas" w:cs="Courier New"/>
                <w:sz w:val="24"/>
                <w:szCs w:val="24"/>
                <w:lang w:val="en-US"/>
              </w:rPr>
              <w:br/>
              <w:t xml:space="preserve">    print(1)</w:t>
            </w:r>
          </w:p>
          <w:p w14:paraId="73803EB1" w14:textId="77777777" w:rsidR="00905BAB" w:rsidRPr="00665CA3" w:rsidRDefault="00905BAB" w:rsidP="00A76C83">
            <w:pPr>
              <w:rPr>
                <w:rFonts w:ascii="Consolas" w:hAnsi="Consolas"/>
                <w:sz w:val="24"/>
                <w:szCs w:val="24"/>
                <w:lang w:val="en-US"/>
              </w:rPr>
            </w:pPr>
          </w:p>
        </w:tc>
      </w:tr>
    </w:tbl>
    <w:p w14:paraId="723EABFE" w14:textId="77777777" w:rsidR="00905BAB" w:rsidRPr="00046E2D" w:rsidRDefault="00905BAB" w:rsidP="00905BAB">
      <w:pPr>
        <w:pStyle w:val="Lijstalinea"/>
        <w:numPr>
          <w:ilvl w:val="0"/>
          <w:numId w:val="19"/>
        </w:numPr>
        <w:spacing w:line="240" w:lineRule="auto"/>
        <w:rPr>
          <w:rFonts w:ascii="Arial" w:hAnsi="Arial" w:cs="Arial"/>
          <w:sz w:val="24"/>
          <w:szCs w:val="24"/>
        </w:rPr>
      </w:pPr>
      <w:r w:rsidRPr="00046E2D">
        <w:rPr>
          <w:rFonts w:ascii="Arial" w:hAnsi="Arial" w:cs="Arial"/>
          <w:sz w:val="24"/>
          <w:szCs w:val="24"/>
        </w:rPr>
        <w:t>[</w:t>
      </w:r>
      <w:r>
        <w:rPr>
          <w:rFonts w:ascii="Arial" w:hAnsi="Arial" w:cs="Arial"/>
          <w:sz w:val="24"/>
          <w:szCs w:val="24"/>
        </w:rPr>
        <w:t>0.5</w:t>
      </w:r>
      <w:r w:rsidRPr="00046E2D">
        <w:rPr>
          <w:rFonts w:ascii="Arial" w:hAnsi="Arial" w:cs="Arial"/>
          <w:sz w:val="24"/>
          <w:szCs w:val="24"/>
        </w:rPr>
        <w:t xml:space="preserve">pt] Voor welke waarden van </w:t>
      </w:r>
      <w:r w:rsidRPr="00046E2D">
        <w:rPr>
          <w:rFonts w:ascii="Consolas" w:hAnsi="Consolas" w:cs="Arial"/>
          <w:sz w:val="24"/>
          <w:szCs w:val="24"/>
        </w:rPr>
        <w:t>num</w:t>
      </w:r>
      <w:r w:rsidRPr="00046E2D">
        <w:rPr>
          <w:rFonts w:ascii="Arial" w:hAnsi="Arial" w:cs="Arial"/>
          <w:sz w:val="24"/>
          <w:szCs w:val="24"/>
        </w:rPr>
        <w:t xml:space="preserve"> zal bij de </w:t>
      </w:r>
      <w:r w:rsidRPr="00046E2D">
        <w:rPr>
          <w:rFonts w:ascii="Arial" w:hAnsi="Arial" w:cs="Arial"/>
          <w:b/>
          <w:sz w:val="24"/>
          <w:szCs w:val="24"/>
        </w:rPr>
        <w:t>linker</w:t>
      </w:r>
      <w:r w:rsidRPr="00046E2D">
        <w:rPr>
          <w:rFonts w:ascii="Arial" w:hAnsi="Arial" w:cs="Arial"/>
          <w:sz w:val="24"/>
          <w:szCs w:val="24"/>
        </w:rPr>
        <w:t xml:space="preserve"> code </w:t>
      </w:r>
      <w:proofErr w:type="gramStart"/>
      <w:r w:rsidRPr="00046E2D">
        <w:rPr>
          <w:rFonts w:ascii="Consolas" w:hAnsi="Consolas" w:cs="Arial"/>
          <w:sz w:val="24"/>
          <w:szCs w:val="24"/>
        </w:rPr>
        <w:t>print(</w:t>
      </w:r>
      <w:proofErr w:type="gramEnd"/>
      <w:r w:rsidRPr="00046E2D">
        <w:rPr>
          <w:rFonts w:ascii="Consolas" w:hAnsi="Consolas" w:cs="Arial"/>
          <w:sz w:val="24"/>
          <w:szCs w:val="24"/>
        </w:rPr>
        <w:t>1)</w:t>
      </w:r>
      <w:r w:rsidRPr="00046E2D">
        <w:rPr>
          <w:rFonts w:ascii="Arial" w:hAnsi="Arial" w:cs="Arial"/>
          <w:sz w:val="24"/>
          <w:szCs w:val="24"/>
        </w:rPr>
        <w:t xml:space="preserve"> worden uitgevoerd?</w:t>
      </w:r>
    </w:p>
    <w:p w14:paraId="69591E04" w14:textId="77777777" w:rsidR="00905BAB" w:rsidRPr="00046E2D" w:rsidRDefault="00905BAB" w:rsidP="00905BAB">
      <w:pPr>
        <w:pStyle w:val="Lijstalinea"/>
        <w:numPr>
          <w:ilvl w:val="0"/>
          <w:numId w:val="19"/>
        </w:numPr>
        <w:spacing w:line="240" w:lineRule="auto"/>
        <w:rPr>
          <w:rFonts w:ascii="Arial" w:hAnsi="Arial" w:cs="Arial"/>
          <w:sz w:val="24"/>
          <w:szCs w:val="24"/>
        </w:rPr>
      </w:pPr>
      <w:r w:rsidRPr="00046E2D">
        <w:rPr>
          <w:rFonts w:ascii="Arial" w:hAnsi="Arial" w:cs="Arial"/>
          <w:sz w:val="24"/>
          <w:szCs w:val="24"/>
        </w:rPr>
        <w:t>[</w:t>
      </w:r>
      <w:r>
        <w:rPr>
          <w:rFonts w:ascii="Arial" w:hAnsi="Arial" w:cs="Arial"/>
          <w:sz w:val="24"/>
          <w:szCs w:val="24"/>
        </w:rPr>
        <w:t xml:space="preserve">0.5pt] </w:t>
      </w:r>
      <w:r w:rsidRPr="00046E2D">
        <w:rPr>
          <w:rFonts w:ascii="Arial" w:hAnsi="Arial" w:cs="Arial"/>
          <w:sz w:val="24"/>
          <w:szCs w:val="24"/>
        </w:rPr>
        <w:t xml:space="preserve">Voor welke waarden van </w:t>
      </w:r>
      <w:r w:rsidRPr="00046E2D">
        <w:rPr>
          <w:rFonts w:ascii="Consolas" w:hAnsi="Consolas" w:cs="Arial"/>
          <w:sz w:val="24"/>
          <w:szCs w:val="24"/>
        </w:rPr>
        <w:t>num</w:t>
      </w:r>
      <w:r w:rsidRPr="00046E2D">
        <w:rPr>
          <w:rFonts w:ascii="Arial" w:hAnsi="Arial" w:cs="Arial"/>
          <w:sz w:val="24"/>
          <w:szCs w:val="24"/>
        </w:rPr>
        <w:t xml:space="preserve"> zal bij de </w:t>
      </w:r>
      <w:r w:rsidRPr="00046E2D">
        <w:rPr>
          <w:rFonts w:ascii="Arial" w:hAnsi="Arial" w:cs="Arial"/>
          <w:b/>
          <w:sz w:val="24"/>
          <w:szCs w:val="24"/>
        </w:rPr>
        <w:t>rechter</w:t>
      </w:r>
      <w:r w:rsidRPr="00046E2D">
        <w:rPr>
          <w:rFonts w:ascii="Arial" w:hAnsi="Arial" w:cs="Arial"/>
          <w:sz w:val="24"/>
          <w:szCs w:val="24"/>
        </w:rPr>
        <w:t xml:space="preserve"> code </w:t>
      </w:r>
      <w:proofErr w:type="gramStart"/>
      <w:r w:rsidRPr="00046E2D">
        <w:rPr>
          <w:rFonts w:ascii="Consolas" w:hAnsi="Consolas" w:cs="Arial"/>
          <w:sz w:val="24"/>
          <w:szCs w:val="24"/>
        </w:rPr>
        <w:t>print(</w:t>
      </w:r>
      <w:proofErr w:type="gramEnd"/>
      <w:r w:rsidRPr="00046E2D">
        <w:rPr>
          <w:rFonts w:ascii="Consolas" w:hAnsi="Consolas" w:cs="Arial"/>
          <w:sz w:val="24"/>
          <w:szCs w:val="24"/>
        </w:rPr>
        <w:t>1)</w:t>
      </w:r>
      <w:r w:rsidRPr="00046E2D">
        <w:rPr>
          <w:rFonts w:ascii="Arial" w:hAnsi="Arial" w:cs="Arial"/>
          <w:sz w:val="24"/>
          <w:szCs w:val="24"/>
        </w:rPr>
        <w:t xml:space="preserve"> worden uitgevoerd?</w:t>
      </w:r>
    </w:p>
    <w:p w14:paraId="1AE16B47" w14:textId="77777777" w:rsidR="00905BAB" w:rsidRPr="00046E2D" w:rsidRDefault="00905BAB" w:rsidP="00905BAB">
      <w:pPr>
        <w:pStyle w:val="Lijstalinea"/>
        <w:numPr>
          <w:ilvl w:val="0"/>
          <w:numId w:val="19"/>
        </w:numPr>
        <w:spacing w:line="240" w:lineRule="auto"/>
        <w:rPr>
          <w:rFonts w:ascii="Arial" w:hAnsi="Arial" w:cs="Arial"/>
          <w:sz w:val="24"/>
          <w:szCs w:val="24"/>
        </w:rPr>
      </w:pPr>
      <w:r w:rsidRPr="00046E2D">
        <w:rPr>
          <w:rFonts w:ascii="Arial" w:hAnsi="Arial" w:cs="Arial"/>
          <w:sz w:val="24"/>
          <w:szCs w:val="24"/>
        </w:rPr>
        <w:t>[</w:t>
      </w:r>
      <w:r>
        <w:rPr>
          <w:rFonts w:ascii="Arial" w:hAnsi="Arial" w:cs="Arial"/>
          <w:sz w:val="24"/>
          <w:szCs w:val="24"/>
        </w:rPr>
        <w:t>1</w:t>
      </w:r>
      <w:r w:rsidRPr="00046E2D">
        <w:rPr>
          <w:rFonts w:ascii="Arial" w:hAnsi="Arial" w:cs="Arial"/>
          <w:sz w:val="24"/>
          <w:szCs w:val="24"/>
        </w:rPr>
        <w:t>pt] Zijn de twee programma’s equivalent (dat wil zeggen, zullen ze altijd dezelfde uitvoer geven als ze dezelfde invoer krijgen)? Zo ja, leg dan uit waarom. Als dat niet het geval is, geef dan een voorbeeld van een invoer waarvoor de twee programma’s verschillende uitvoer geven.</w:t>
      </w:r>
    </w:p>
    <w:p w14:paraId="5B78C76B" w14:textId="77777777" w:rsidR="00940060" w:rsidRDefault="00940060" w:rsidP="00940060">
      <w:pPr>
        <w:rPr>
          <w:highlight w:val="yellow"/>
        </w:rPr>
      </w:pPr>
    </w:p>
    <w:p w14:paraId="27C87D63" w14:textId="66E3E71A" w:rsidR="00A05AF1" w:rsidRPr="009A1D94" w:rsidRDefault="00A05AF1" w:rsidP="00A05AF1">
      <w:pPr>
        <w:pStyle w:val="Kop2"/>
        <w:rPr>
          <w:highlight w:val="yellow"/>
        </w:rPr>
      </w:pPr>
      <w:r>
        <w:rPr>
          <w:highlight w:val="yellow"/>
        </w:rPr>
        <w:t xml:space="preserve">[2pt] </w:t>
      </w:r>
      <w:r w:rsidRPr="009A1D94">
        <w:rPr>
          <w:highlight w:val="yellow"/>
        </w:rPr>
        <w:t xml:space="preserve">ANTWOORD Opgave </w:t>
      </w:r>
      <w:r>
        <w:rPr>
          <w:highlight w:val="yellow"/>
        </w:rPr>
        <w:t>3</w:t>
      </w:r>
    </w:p>
    <w:p w14:paraId="5E315E60" w14:textId="39E6428C" w:rsidR="00940060" w:rsidRPr="00940060" w:rsidRDefault="00A05AF1" w:rsidP="00940060">
      <w:pPr>
        <w:pStyle w:val="Lijstalinea"/>
        <w:numPr>
          <w:ilvl w:val="0"/>
          <w:numId w:val="21"/>
        </w:numPr>
        <w:rPr>
          <w:color w:val="4472C4" w:themeColor="accent1"/>
          <w:sz w:val="20"/>
          <w:szCs w:val="20"/>
          <w:highlight w:val="yellow"/>
        </w:rPr>
      </w:pPr>
      <w:r>
        <w:rPr>
          <w:color w:val="4472C4" w:themeColor="accent1"/>
          <w:sz w:val="20"/>
          <w:szCs w:val="20"/>
          <w:highlight w:val="yellow"/>
        </w:rPr>
        <w:t>[</w:t>
      </w:r>
      <w:r w:rsidR="00940060" w:rsidRPr="00940060">
        <w:rPr>
          <w:color w:val="4472C4" w:themeColor="accent1"/>
          <w:sz w:val="20"/>
          <w:szCs w:val="20"/>
          <w:highlight w:val="yellow"/>
        </w:rPr>
        <w:t>0.5pt</w:t>
      </w:r>
      <w:r>
        <w:rPr>
          <w:color w:val="4472C4" w:themeColor="accent1"/>
          <w:sz w:val="20"/>
          <w:szCs w:val="20"/>
          <w:highlight w:val="yellow"/>
        </w:rPr>
        <w:t>]</w:t>
      </w:r>
      <w:r w:rsidR="00940060" w:rsidRPr="00940060">
        <w:rPr>
          <w:color w:val="4472C4" w:themeColor="accent1"/>
          <w:sz w:val="20"/>
          <w:szCs w:val="20"/>
          <w:highlight w:val="yellow"/>
        </w:rPr>
        <w:t xml:space="preserve"> (a) Links: alles groter dan 0 (bij kleiner dan 0 zal -1 afgedrukt worden, bij gelijk aan 0 wordt 0 afgedrukt)</w:t>
      </w:r>
    </w:p>
    <w:p w14:paraId="26FE6B68" w14:textId="2AB9EDD8" w:rsidR="00940060" w:rsidRPr="00940060" w:rsidRDefault="00A05AF1" w:rsidP="00940060">
      <w:pPr>
        <w:pStyle w:val="Lijstalinea"/>
        <w:numPr>
          <w:ilvl w:val="0"/>
          <w:numId w:val="21"/>
        </w:numPr>
        <w:rPr>
          <w:color w:val="4472C4" w:themeColor="accent1"/>
          <w:sz w:val="20"/>
          <w:szCs w:val="20"/>
          <w:highlight w:val="yellow"/>
        </w:rPr>
      </w:pPr>
      <w:r>
        <w:rPr>
          <w:color w:val="4472C4" w:themeColor="accent1"/>
          <w:sz w:val="20"/>
          <w:szCs w:val="20"/>
          <w:highlight w:val="yellow"/>
        </w:rPr>
        <w:t>[</w:t>
      </w:r>
      <w:r w:rsidR="00940060" w:rsidRPr="00940060">
        <w:rPr>
          <w:color w:val="4472C4" w:themeColor="accent1"/>
          <w:sz w:val="20"/>
          <w:szCs w:val="20"/>
          <w:highlight w:val="yellow"/>
        </w:rPr>
        <w:t>0.5pt</w:t>
      </w:r>
      <w:r>
        <w:rPr>
          <w:color w:val="4472C4" w:themeColor="accent1"/>
          <w:sz w:val="20"/>
          <w:szCs w:val="20"/>
          <w:highlight w:val="yellow"/>
        </w:rPr>
        <w:t>]</w:t>
      </w:r>
      <w:r w:rsidR="00940060" w:rsidRPr="00940060">
        <w:rPr>
          <w:color w:val="4472C4" w:themeColor="accent1"/>
          <w:sz w:val="20"/>
          <w:szCs w:val="20"/>
          <w:highlight w:val="yellow"/>
        </w:rPr>
        <w:t xml:space="preserve"> (b)Rechts: Num &gt; -1 or num &lt;0 (if num ongelijk aan 0)</w:t>
      </w:r>
      <w:ins w:id="2" w:author="Kirsten Kingma" w:date="2019-09-25T09:25:00Z">
        <w:r w:rsidR="00940060" w:rsidRPr="00940060">
          <w:rPr>
            <w:color w:val="4472C4" w:themeColor="accent1"/>
            <w:sz w:val="20"/>
            <w:szCs w:val="20"/>
            <w:highlight w:val="yellow"/>
          </w:rPr>
          <w:t xml:space="preserve"> ALLES BEHALVE NUM=0</w:t>
        </w:r>
      </w:ins>
    </w:p>
    <w:p w14:paraId="096B4927" w14:textId="3C5F2FCF" w:rsidR="00940060" w:rsidRPr="00940060" w:rsidRDefault="00A05AF1" w:rsidP="00940060">
      <w:pPr>
        <w:pStyle w:val="Lijstalinea"/>
        <w:numPr>
          <w:ilvl w:val="0"/>
          <w:numId w:val="21"/>
        </w:numPr>
        <w:rPr>
          <w:color w:val="4472C4" w:themeColor="accent1"/>
          <w:sz w:val="20"/>
          <w:szCs w:val="20"/>
        </w:rPr>
      </w:pPr>
      <w:r>
        <w:rPr>
          <w:color w:val="4472C4" w:themeColor="accent1"/>
          <w:sz w:val="20"/>
          <w:szCs w:val="20"/>
          <w:highlight w:val="yellow"/>
        </w:rPr>
        <w:t>[</w:t>
      </w:r>
      <w:r w:rsidR="00940060" w:rsidRPr="00940060">
        <w:rPr>
          <w:color w:val="4472C4" w:themeColor="accent1"/>
          <w:sz w:val="20"/>
          <w:szCs w:val="20"/>
          <w:highlight w:val="yellow"/>
        </w:rPr>
        <w:t>1pt</w:t>
      </w:r>
      <w:r>
        <w:rPr>
          <w:color w:val="4472C4" w:themeColor="accent1"/>
          <w:sz w:val="20"/>
          <w:szCs w:val="20"/>
          <w:highlight w:val="yellow"/>
        </w:rPr>
        <w:t>]</w:t>
      </w:r>
      <w:r w:rsidR="00940060" w:rsidRPr="00940060">
        <w:rPr>
          <w:color w:val="4472C4" w:themeColor="accent1"/>
          <w:sz w:val="20"/>
          <w:szCs w:val="20"/>
          <w:highlight w:val="yellow"/>
        </w:rPr>
        <w:t xml:space="preserve"> (c) </w:t>
      </w:r>
      <w:r w:rsidR="00AE4AD5">
        <w:rPr>
          <w:color w:val="4472C4" w:themeColor="accent1"/>
          <w:sz w:val="20"/>
          <w:szCs w:val="20"/>
          <w:highlight w:val="yellow"/>
        </w:rPr>
        <w:t>I</w:t>
      </w:r>
      <w:r w:rsidR="00940060" w:rsidRPr="00940060">
        <w:rPr>
          <w:color w:val="4472C4" w:themeColor="accent1"/>
          <w:sz w:val="20"/>
          <w:szCs w:val="20"/>
          <w:highlight w:val="yellow"/>
        </w:rPr>
        <w:t xml:space="preserve">s niet hetzelfde, bij bv num=-5 krijg je bij de rechterprogramma ZOWEL -1 als </w:t>
      </w:r>
      <w:proofErr w:type="gramStart"/>
      <w:r w:rsidR="00940060" w:rsidRPr="00940060">
        <w:rPr>
          <w:color w:val="4472C4" w:themeColor="accent1"/>
          <w:sz w:val="20"/>
          <w:szCs w:val="20"/>
          <w:highlight w:val="yellow"/>
        </w:rPr>
        <w:t>1.[</w:t>
      </w:r>
      <w:proofErr w:type="gramEnd"/>
      <w:r w:rsidR="00940060" w:rsidRPr="00940060">
        <w:rPr>
          <w:color w:val="4472C4" w:themeColor="accent1"/>
          <w:sz w:val="20"/>
          <w:szCs w:val="20"/>
          <w:highlight w:val="yellow"/>
        </w:rPr>
        <w:t>Toekenning punten: 2 pt bij goed voorbeeld, anders 0 punten)</w:t>
      </w:r>
    </w:p>
    <w:p w14:paraId="6AA024C5" w14:textId="77777777" w:rsidR="00905BAB" w:rsidRPr="001A6C7E" w:rsidRDefault="00905BAB" w:rsidP="00BE64FE">
      <w:pPr>
        <w:rPr>
          <w:rFonts w:ascii="Arial" w:hAnsi="Arial" w:cs="Arial"/>
          <w:color w:val="333333"/>
          <w:sz w:val="24"/>
          <w:szCs w:val="24"/>
          <w:shd w:val="clear" w:color="auto" w:fill="FFFFFF"/>
        </w:rPr>
      </w:pPr>
    </w:p>
    <w:p w14:paraId="225A516A" w14:textId="77777777" w:rsidR="00AB59F6" w:rsidRPr="00596A42" w:rsidRDefault="00AB59F6" w:rsidP="00AB59F6"/>
    <w:p w14:paraId="72D619C5" w14:textId="6C4C30B0" w:rsidR="002F53F0" w:rsidRDefault="002F53F0" w:rsidP="002F53F0">
      <w:pPr>
        <w:pStyle w:val="Kop2"/>
      </w:pPr>
      <w:r>
        <w:t xml:space="preserve">[2pt] </w:t>
      </w:r>
      <w:r w:rsidRPr="00596A42">
        <w:t xml:space="preserve">Opgave </w:t>
      </w:r>
      <w:r>
        <w:t>4:</w:t>
      </w:r>
    </w:p>
    <w:p w14:paraId="1AA799DF" w14:textId="77777777" w:rsidR="002F53F0" w:rsidRDefault="002F53F0" w:rsidP="002F53F0"/>
    <w:p w14:paraId="2AC6CADE" w14:textId="77777777" w:rsidR="002F53F0" w:rsidRDefault="002F53F0" w:rsidP="002F53F0">
      <w:pPr>
        <w:rPr>
          <w:rFonts w:ascii="Arial" w:hAnsi="Arial" w:cs="Arial"/>
          <w:sz w:val="24"/>
          <w:szCs w:val="24"/>
        </w:rPr>
      </w:pPr>
      <w:r w:rsidRPr="007D4713">
        <w:rPr>
          <w:rFonts w:ascii="Arial" w:hAnsi="Arial" w:cs="Arial"/>
          <w:sz w:val="24"/>
          <w:szCs w:val="24"/>
        </w:rPr>
        <w:lastRenderedPageBreak/>
        <w:t xml:space="preserve">Het programma </w:t>
      </w:r>
      <w:r>
        <w:rPr>
          <w:rFonts w:ascii="Arial" w:hAnsi="Arial" w:cs="Arial"/>
          <w:sz w:val="24"/>
          <w:szCs w:val="24"/>
        </w:rPr>
        <w:t xml:space="preserve">hieronder </w:t>
      </w:r>
      <w:r w:rsidRPr="007D4713">
        <w:rPr>
          <w:rFonts w:ascii="Arial" w:hAnsi="Arial" w:cs="Arial"/>
          <w:sz w:val="24"/>
          <w:szCs w:val="24"/>
        </w:rPr>
        <w:t xml:space="preserve">vraagt de gebruiker om twee </w:t>
      </w:r>
      <w:r>
        <w:rPr>
          <w:rFonts w:ascii="Arial" w:hAnsi="Arial" w:cs="Arial"/>
          <w:sz w:val="24"/>
          <w:szCs w:val="24"/>
        </w:rPr>
        <w:t>woorden</w:t>
      </w:r>
      <w:r w:rsidRPr="007D4713">
        <w:rPr>
          <w:rFonts w:ascii="Arial" w:hAnsi="Arial" w:cs="Arial"/>
          <w:sz w:val="24"/>
          <w:szCs w:val="24"/>
        </w:rPr>
        <w:t xml:space="preserve"> in te voeren en </w:t>
      </w:r>
      <w:r>
        <w:rPr>
          <w:rFonts w:ascii="Arial" w:hAnsi="Arial" w:cs="Arial"/>
          <w:sz w:val="24"/>
          <w:szCs w:val="24"/>
        </w:rPr>
        <w:t>“plakt” die aan elkaar door de f</w:t>
      </w:r>
      <w:r w:rsidRPr="007D4713">
        <w:rPr>
          <w:rFonts w:ascii="Arial" w:hAnsi="Arial" w:cs="Arial"/>
          <w:sz w:val="24"/>
          <w:szCs w:val="24"/>
        </w:rPr>
        <w:t xml:space="preserve">unctie </w:t>
      </w:r>
      <w:r>
        <w:rPr>
          <w:rFonts w:ascii="Consolas" w:eastAsia="Times New Roman" w:hAnsi="Consolas" w:cs="Times New Roman"/>
          <w:color w:val="000000"/>
          <w:sz w:val="24"/>
          <w:szCs w:val="24"/>
          <w:lang w:eastAsia="nl-NL"/>
        </w:rPr>
        <w:t>plakWoordenAanElkaar</w:t>
      </w:r>
      <w:r w:rsidRPr="007D4713">
        <w:rPr>
          <w:rFonts w:ascii="Arial" w:hAnsi="Arial" w:cs="Arial"/>
          <w:sz w:val="24"/>
          <w:szCs w:val="24"/>
        </w:rPr>
        <w:t xml:space="preserve"> aan te roepen.  Er zijn delen van de code weggelaten. </w:t>
      </w:r>
    </w:p>
    <w:p w14:paraId="27616BBC" w14:textId="77777777" w:rsidR="002F53F0" w:rsidRPr="007D4713" w:rsidRDefault="002F53F0" w:rsidP="002F53F0">
      <w:pPr>
        <w:rPr>
          <w:rFonts w:ascii="Arial" w:hAnsi="Arial" w:cs="Arial"/>
          <w:sz w:val="24"/>
          <w:szCs w:val="24"/>
        </w:rPr>
      </w:pPr>
      <w:r w:rsidRPr="007D4713">
        <w:rPr>
          <w:rFonts w:ascii="Arial" w:hAnsi="Arial" w:cs="Arial"/>
          <w:sz w:val="24"/>
          <w:szCs w:val="24"/>
        </w:rPr>
        <w:t>Geef bij elk letter A, B, C en D wat daar hoort te staan. Let op: het kan zijn dat er twee dingen moeten staan, in dat geval moet je ze allebei opschrijven.</w:t>
      </w:r>
    </w:p>
    <w:p w14:paraId="5F6ED0E7" w14:textId="77777777" w:rsidR="002F53F0" w:rsidRDefault="002F53F0" w:rsidP="002F53F0"/>
    <w:tbl>
      <w:tblPr>
        <w:tblStyle w:val="Tabelraster"/>
        <w:tblW w:w="0" w:type="auto"/>
        <w:tblLook w:val="04A0" w:firstRow="1" w:lastRow="0" w:firstColumn="1" w:lastColumn="0" w:noHBand="0" w:noVBand="1"/>
      </w:tblPr>
      <w:tblGrid>
        <w:gridCol w:w="9350"/>
      </w:tblGrid>
      <w:tr w:rsidR="002F53F0" w14:paraId="71E12A8F" w14:textId="77777777" w:rsidTr="00516F60">
        <w:tc>
          <w:tcPr>
            <w:tcW w:w="9350" w:type="dxa"/>
          </w:tcPr>
          <w:p w14:paraId="3951244E"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def plakWoordenAanElkaar(</w:t>
            </w:r>
            <w:r>
              <w:rPr>
                <w:rFonts w:ascii="Consolas" w:eastAsia="Times New Roman" w:hAnsi="Consolas" w:cs="Times New Roman"/>
                <w:color w:val="000000"/>
                <w:sz w:val="24"/>
                <w:szCs w:val="24"/>
                <w:lang w:eastAsia="nl-NL"/>
              </w:rPr>
              <w:t xml:space="preserve"> </w:t>
            </w:r>
            <w:r w:rsidRPr="001344C7">
              <w:rPr>
                <w:rFonts w:ascii="Consolas" w:eastAsia="Times New Roman" w:hAnsi="Consolas" w:cs="Times New Roman"/>
                <w:b/>
                <w:bCs/>
                <w:color w:val="000000"/>
                <w:sz w:val="24"/>
                <w:szCs w:val="24"/>
                <w:lang w:eastAsia="nl-NL"/>
              </w:rPr>
              <w:t>_____</w:t>
            </w:r>
            <w:r>
              <w:rPr>
                <w:rFonts w:ascii="Consolas" w:eastAsia="Times New Roman" w:hAnsi="Consolas" w:cs="Times New Roman"/>
                <w:b/>
                <w:bCs/>
                <w:color w:val="000000"/>
                <w:sz w:val="24"/>
                <w:szCs w:val="24"/>
                <w:lang w:eastAsia="nl-NL"/>
              </w:rPr>
              <w:t>A</w:t>
            </w:r>
            <w:r w:rsidRPr="001344C7">
              <w:rPr>
                <w:rFonts w:ascii="Consolas" w:eastAsia="Times New Roman" w:hAnsi="Consolas" w:cs="Times New Roman"/>
                <w:b/>
                <w:bCs/>
                <w:color w:val="000000"/>
                <w:sz w:val="24"/>
                <w:szCs w:val="24"/>
                <w:lang w:eastAsia="nl-NL"/>
              </w:rPr>
              <w:t>______</w:t>
            </w:r>
            <w:r>
              <w:rPr>
                <w:rFonts w:ascii="Consolas" w:eastAsia="Times New Roman" w:hAnsi="Consolas" w:cs="Times New Roman"/>
                <w:color w:val="000000"/>
                <w:sz w:val="24"/>
                <w:szCs w:val="24"/>
                <w:lang w:eastAsia="nl-NL"/>
              </w:rPr>
              <w:t xml:space="preserve"> </w:t>
            </w:r>
            <w:r w:rsidRPr="001344C7">
              <w:rPr>
                <w:rFonts w:ascii="Consolas" w:eastAsia="Times New Roman" w:hAnsi="Consolas" w:cs="Times New Roman"/>
                <w:color w:val="000000"/>
                <w:sz w:val="24"/>
                <w:szCs w:val="24"/>
                <w:lang w:eastAsia="nl-NL"/>
              </w:rPr>
              <w:t>):</w:t>
            </w:r>
          </w:p>
          <w:p w14:paraId="78EA9DDF"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 xml:space="preserve">    resultaat = woord1 + woord2</w:t>
            </w:r>
          </w:p>
          <w:p w14:paraId="5BB77689"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 xml:space="preserve">    return</w:t>
            </w:r>
            <w:r>
              <w:rPr>
                <w:rFonts w:ascii="Consolas" w:eastAsia="Times New Roman" w:hAnsi="Consolas" w:cs="Times New Roman"/>
                <w:color w:val="000000"/>
                <w:sz w:val="24"/>
                <w:szCs w:val="24"/>
                <w:lang w:eastAsia="nl-NL"/>
              </w:rPr>
              <w:t xml:space="preserve"> </w:t>
            </w:r>
            <w:r w:rsidRPr="001344C7">
              <w:rPr>
                <w:rFonts w:ascii="Consolas" w:eastAsia="Times New Roman" w:hAnsi="Consolas" w:cs="Times New Roman"/>
                <w:b/>
                <w:bCs/>
                <w:color w:val="000000"/>
                <w:sz w:val="24"/>
                <w:szCs w:val="24"/>
                <w:lang w:eastAsia="nl-NL"/>
              </w:rPr>
              <w:t>_____</w:t>
            </w:r>
            <w:r>
              <w:rPr>
                <w:rFonts w:ascii="Consolas" w:eastAsia="Times New Roman" w:hAnsi="Consolas" w:cs="Times New Roman"/>
                <w:b/>
                <w:bCs/>
                <w:color w:val="000000"/>
                <w:sz w:val="24"/>
                <w:szCs w:val="24"/>
                <w:lang w:eastAsia="nl-NL"/>
              </w:rPr>
              <w:t>B</w:t>
            </w:r>
            <w:r w:rsidRPr="001344C7">
              <w:rPr>
                <w:rFonts w:ascii="Consolas" w:eastAsia="Times New Roman" w:hAnsi="Consolas" w:cs="Times New Roman"/>
                <w:b/>
                <w:bCs/>
                <w:color w:val="000000"/>
                <w:sz w:val="24"/>
                <w:szCs w:val="24"/>
                <w:lang w:eastAsia="nl-NL"/>
              </w:rPr>
              <w:t>______</w:t>
            </w:r>
          </w:p>
          <w:p w14:paraId="284B4FCB"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p>
          <w:p w14:paraId="6C40F968"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 HOOFDPROGRAMMA MET AANROEP VAN FUNCTIE</w:t>
            </w:r>
          </w:p>
          <w:p w14:paraId="13AD02BF"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proofErr w:type="gramStart"/>
            <w:r w:rsidRPr="001344C7">
              <w:rPr>
                <w:rFonts w:ascii="Consolas" w:eastAsia="Times New Roman" w:hAnsi="Consolas" w:cs="Times New Roman"/>
                <w:color w:val="000000"/>
                <w:sz w:val="24"/>
                <w:szCs w:val="24"/>
                <w:lang w:eastAsia="nl-NL"/>
              </w:rPr>
              <w:t>print(</w:t>
            </w:r>
            <w:proofErr w:type="gramEnd"/>
            <w:r w:rsidRPr="001344C7">
              <w:rPr>
                <w:rFonts w:ascii="Consolas" w:eastAsia="Times New Roman" w:hAnsi="Consolas" w:cs="Times New Roman"/>
                <w:color w:val="000000"/>
                <w:sz w:val="24"/>
                <w:szCs w:val="24"/>
                <w:lang w:eastAsia="nl-NL"/>
              </w:rPr>
              <w:t>"geef een eeste woord:")</w:t>
            </w:r>
          </w:p>
          <w:p w14:paraId="6F4F0584"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 xml:space="preserve">woord1 = </w:t>
            </w:r>
            <w:proofErr w:type="gramStart"/>
            <w:r w:rsidRPr="001344C7">
              <w:rPr>
                <w:rFonts w:ascii="Consolas" w:eastAsia="Times New Roman" w:hAnsi="Consolas" w:cs="Times New Roman"/>
                <w:color w:val="000000"/>
                <w:sz w:val="24"/>
                <w:szCs w:val="24"/>
                <w:lang w:eastAsia="nl-NL"/>
              </w:rPr>
              <w:t>input(</w:t>
            </w:r>
            <w:proofErr w:type="gramEnd"/>
            <w:r w:rsidRPr="001344C7">
              <w:rPr>
                <w:rFonts w:ascii="Consolas" w:eastAsia="Times New Roman" w:hAnsi="Consolas" w:cs="Times New Roman"/>
                <w:color w:val="000000"/>
                <w:sz w:val="24"/>
                <w:szCs w:val="24"/>
                <w:lang w:eastAsia="nl-NL"/>
              </w:rPr>
              <w:t>)</w:t>
            </w:r>
          </w:p>
          <w:p w14:paraId="459398A2"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proofErr w:type="gramStart"/>
            <w:r w:rsidRPr="001344C7">
              <w:rPr>
                <w:rFonts w:ascii="Consolas" w:eastAsia="Times New Roman" w:hAnsi="Consolas" w:cs="Times New Roman"/>
                <w:color w:val="000000"/>
                <w:sz w:val="24"/>
                <w:szCs w:val="24"/>
                <w:lang w:eastAsia="nl-NL"/>
              </w:rPr>
              <w:t>print(</w:t>
            </w:r>
            <w:proofErr w:type="gramEnd"/>
            <w:r w:rsidRPr="001344C7">
              <w:rPr>
                <w:rFonts w:ascii="Consolas" w:eastAsia="Times New Roman" w:hAnsi="Consolas" w:cs="Times New Roman"/>
                <w:color w:val="000000"/>
                <w:sz w:val="24"/>
                <w:szCs w:val="24"/>
                <w:lang w:eastAsia="nl-NL"/>
              </w:rPr>
              <w:t>"geef een tweede woord:")</w:t>
            </w:r>
          </w:p>
          <w:p w14:paraId="4A53461C"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 xml:space="preserve">woord2 = </w:t>
            </w:r>
            <w:proofErr w:type="gramStart"/>
            <w:r w:rsidRPr="001344C7">
              <w:rPr>
                <w:rFonts w:ascii="Consolas" w:eastAsia="Times New Roman" w:hAnsi="Consolas" w:cs="Times New Roman"/>
                <w:color w:val="000000"/>
                <w:sz w:val="24"/>
                <w:szCs w:val="24"/>
                <w:lang w:eastAsia="nl-NL"/>
              </w:rPr>
              <w:t>input(</w:t>
            </w:r>
            <w:proofErr w:type="gramEnd"/>
            <w:r w:rsidRPr="001344C7">
              <w:rPr>
                <w:rFonts w:ascii="Consolas" w:eastAsia="Times New Roman" w:hAnsi="Consolas" w:cs="Times New Roman"/>
                <w:color w:val="000000"/>
                <w:sz w:val="24"/>
                <w:szCs w:val="24"/>
                <w:lang w:eastAsia="nl-NL"/>
              </w:rPr>
              <w:t>)</w:t>
            </w:r>
          </w:p>
          <w:p w14:paraId="77B5700B"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p>
          <w:p w14:paraId="069847F7"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b/>
                <w:bCs/>
                <w:color w:val="000000"/>
                <w:sz w:val="24"/>
                <w:szCs w:val="24"/>
                <w:lang w:eastAsia="nl-NL"/>
              </w:rPr>
              <w:t>_____</w:t>
            </w:r>
            <w:r>
              <w:rPr>
                <w:rFonts w:ascii="Consolas" w:eastAsia="Times New Roman" w:hAnsi="Consolas" w:cs="Times New Roman"/>
                <w:b/>
                <w:bCs/>
                <w:color w:val="000000"/>
                <w:sz w:val="24"/>
                <w:szCs w:val="24"/>
                <w:lang w:eastAsia="nl-NL"/>
              </w:rPr>
              <w:t>C</w:t>
            </w:r>
            <w:r w:rsidRPr="001344C7">
              <w:rPr>
                <w:rFonts w:ascii="Consolas" w:eastAsia="Times New Roman" w:hAnsi="Consolas" w:cs="Times New Roman"/>
                <w:b/>
                <w:bCs/>
                <w:color w:val="000000"/>
                <w:sz w:val="24"/>
                <w:szCs w:val="24"/>
                <w:lang w:eastAsia="nl-NL"/>
              </w:rPr>
              <w:t>______</w:t>
            </w:r>
            <w:r w:rsidRPr="001344C7">
              <w:rPr>
                <w:rFonts w:ascii="Consolas" w:eastAsia="Times New Roman" w:hAnsi="Consolas" w:cs="Times New Roman"/>
                <w:color w:val="000000"/>
                <w:sz w:val="24"/>
                <w:szCs w:val="24"/>
                <w:lang w:eastAsia="nl-NL"/>
              </w:rPr>
              <w:t xml:space="preserve"> = plakWoordenAanElkaar(</w:t>
            </w:r>
            <w:r>
              <w:rPr>
                <w:rFonts w:ascii="Consolas" w:eastAsia="Times New Roman" w:hAnsi="Consolas" w:cs="Times New Roman"/>
                <w:color w:val="000000"/>
                <w:sz w:val="24"/>
                <w:szCs w:val="24"/>
                <w:lang w:eastAsia="nl-NL"/>
              </w:rPr>
              <w:t xml:space="preserve"> </w:t>
            </w:r>
            <w:r w:rsidRPr="001344C7">
              <w:rPr>
                <w:rFonts w:ascii="Consolas" w:eastAsia="Times New Roman" w:hAnsi="Consolas" w:cs="Times New Roman"/>
                <w:b/>
                <w:bCs/>
                <w:color w:val="000000"/>
                <w:sz w:val="24"/>
                <w:szCs w:val="24"/>
                <w:lang w:eastAsia="nl-NL"/>
              </w:rPr>
              <w:t>_____</w:t>
            </w:r>
            <w:r>
              <w:rPr>
                <w:rFonts w:ascii="Consolas" w:eastAsia="Times New Roman" w:hAnsi="Consolas" w:cs="Times New Roman"/>
                <w:b/>
                <w:bCs/>
                <w:color w:val="000000"/>
                <w:sz w:val="24"/>
                <w:szCs w:val="24"/>
                <w:lang w:eastAsia="nl-NL"/>
              </w:rPr>
              <w:t>D</w:t>
            </w:r>
            <w:r w:rsidRPr="001344C7">
              <w:rPr>
                <w:rFonts w:ascii="Consolas" w:eastAsia="Times New Roman" w:hAnsi="Consolas" w:cs="Times New Roman"/>
                <w:b/>
                <w:bCs/>
                <w:color w:val="000000"/>
                <w:sz w:val="24"/>
                <w:szCs w:val="24"/>
                <w:lang w:eastAsia="nl-NL"/>
              </w:rPr>
              <w:t>______</w:t>
            </w:r>
            <w:r>
              <w:rPr>
                <w:rFonts w:ascii="Consolas" w:eastAsia="Times New Roman" w:hAnsi="Consolas" w:cs="Times New Roman"/>
                <w:color w:val="000000"/>
                <w:sz w:val="24"/>
                <w:szCs w:val="24"/>
                <w:lang w:eastAsia="nl-NL"/>
              </w:rPr>
              <w:t xml:space="preserve"> </w:t>
            </w:r>
            <w:r w:rsidRPr="001344C7">
              <w:rPr>
                <w:rFonts w:ascii="Consolas" w:eastAsia="Times New Roman" w:hAnsi="Consolas" w:cs="Times New Roman"/>
                <w:color w:val="000000"/>
                <w:sz w:val="24"/>
                <w:szCs w:val="24"/>
                <w:lang w:eastAsia="nl-NL"/>
              </w:rPr>
              <w:t>)</w:t>
            </w:r>
          </w:p>
          <w:p w14:paraId="1B0D8CD9" w14:textId="77777777" w:rsidR="002F53F0" w:rsidRDefault="002F53F0" w:rsidP="00516F60">
            <w:pPr>
              <w:ind w:left="720"/>
            </w:pPr>
            <w:r w:rsidRPr="001344C7">
              <w:rPr>
                <w:rFonts w:ascii="Consolas" w:eastAsia="Times New Roman" w:hAnsi="Consolas" w:cs="Times New Roman"/>
                <w:color w:val="000000"/>
                <w:sz w:val="24"/>
                <w:szCs w:val="24"/>
                <w:lang w:eastAsia="nl-NL"/>
              </w:rPr>
              <w:t>print(samenstelling)</w:t>
            </w:r>
          </w:p>
        </w:tc>
      </w:tr>
    </w:tbl>
    <w:p w14:paraId="662AA5F6" w14:textId="77777777" w:rsidR="002F53F0" w:rsidRDefault="002F53F0" w:rsidP="002F53F0"/>
    <w:p w14:paraId="0D2DAB82" w14:textId="77777777" w:rsidR="002F53F0" w:rsidRDefault="002F53F0" w:rsidP="002F53F0"/>
    <w:p w14:paraId="2C19453D" w14:textId="77777777" w:rsidR="002F53F0" w:rsidRDefault="002F53F0" w:rsidP="002F53F0"/>
    <w:p w14:paraId="755B3FA1" w14:textId="702734BD" w:rsidR="00A05AF1" w:rsidRPr="009A1D94" w:rsidRDefault="00A05AF1" w:rsidP="00A05AF1">
      <w:pPr>
        <w:pStyle w:val="Kop2"/>
        <w:rPr>
          <w:highlight w:val="yellow"/>
        </w:rPr>
      </w:pPr>
      <w:r>
        <w:rPr>
          <w:highlight w:val="yellow"/>
        </w:rPr>
        <w:t xml:space="preserve">[2pt] </w:t>
      </w:r>
      <w:r w:rsidRPr="009A1D94">
        <w:rPr>
          <w:highlight w:val="yellow"/>
        </w:rPr>
        <w:t xml:space="preserve">ANTWOORD Opgave </w:t>
      </w:r>
      <w:r>
        <w:rPr>
          <w:highlight w:val="yellow"/>
        </w:rPr>
        <w:t>4</w:t>
      </w:r>
    </w:p>
    <w:p w14:paraId="6081F2AD" w14:textId="3481C06D" w:rsidR="002F53F0" w:rsidRDefault="002F53F0" w:rsidP="002F53F0"/>
    <w:p w14:paraId="7447B58E"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FUNCTIEDEFINITIE</w:t>
      </w:r>
    </w:p>
    <w:p w14:paraId="7E0CF933"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xml:space="preserve">def plakWoordenAanElkaar( </w:t>
      </w:r>
      <w:r w:rsidRPr="00D62E3B">
        <w:rPr>
          <w:rFonts w:ascii="Consolas" w:eastAsia="Times New Roman" w:hAnsi="Consolas" w:cs="Times New Roman"/>
          <w:color w:val="000000"/>
          <w:sz w:val="21"/>
          <w:szCs w:val="21"/>
          <w:highlight w:val="magenta"/>
          <w:lang w:eastAsia="nl-NL"/>
        </w:rPr>
        <w:t xml:space="preserve">woord1, woord2 </w:t>
      </w:r>
      <w:r w:rsidRPr="00D62E3B">
        <w:rPr>
          <w:rFonts w:ascii="Consolas" w:eastAsia="Times New Roman" w:hAnsi="Consolas" w:cs="Times New Roman"/>
          <w:color w:val="000000"/>
          <w:sz w:val="21"/>
          <w:szCs w:val="21"/>
          <w:highlight w:val="yellow"/>
          <w:lang w:eastAsia="nl-NL"/>
        </w:rPr>
        <w:t>):</w:t>
      </w:r>
    </w:p>
    <w:p w14:paraId="52C11A07"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xml:space="preserve">    resultaat = woord1 + woord2</w:t>
      </w:r>
    </w:p>
    <w:p w14:paraId="55106C29"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xml:space="preserve">    return </w:t>
      </w:r>
      <w:r w:rsidRPr="00D62E3B">
        <w:rPr>
          <w:rFonts w:ascii="Consolas" w:eastAsia="Times New Roman" w:hAnsi="Consolas" w:cs="Times New Roman"/>
          <w:color w:val="000000"/>
          <w:sz w:val="21"/>
          <w:szCs w:val="21"/>
          <w:highlight w:val="magenta"/>
          <w:lang w:eastAsia="nl-NL"/>
        </w:rPr>
        <w:t xml:space="preserve">resultaat </w:t>
      </w:r>
    </w:p>
    <w:p w14:paraId="72125721" w14:textId="77777777" w:rsidR="002F53F0" w:rsidRPr="00D62E3B" w:rsidRDefault="002F53F0" w:rsidP="002F53F0">
      <w:pPr>
        <w:rPr>
          <w:rFonts w:ascii="Consolas" w:eastAsia="Times New Roman" w:hAnsi="Consolas" w:cs="Times New Roman"/>
          <w:color w:val="000000"/>
          <w:sz w:val="21"/>
          <w:szCs w:val="21"/>
          <w:highlight w:val="yellow"/>
          <w:lang w:eastAsia="nl-NL"/>
        </w:rPr>
      </w:pPr>
    </w:p>
    <w:p w14:paraId="44A57EF4"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HOOFDPROGRAMMA MET AANROEP VAN FUNCTIE</w:t>
      </w:r>
    </w:p>
    <w:p w14:paraId="1C043B1F" w14:textId="77777777" w:rsidR="002F53F0" w:rsidRPr="00D62E3B" w:rsidRDefault="002F53F0" w:rsidP="002F53F0">
      <w:pPr>
        <w:rPr>
          <w:rFonts w:ascii="Consolas" w:eastAsia="Times New Roman" w:hAnsi="Consolas" w:cs="Times New Roman"/>
          <w:color w:val="000000"/>
          <w:sz w:val="21"/>
          <w:szCs w:val="21"/>
          <w:highlight w:val="yellow"/>
          <w:lang w:eastAsia="nl-NL"/>
        </w:rPr>
      </w:pPr>
      <w:proofErr w:type="gramStart"/>
      <w:r w:rsidRPr="00D62E3B">
        <w:rPr>
          <w:rFonts w:ascii="Consolas" w:eastAsia="Times New Roman" w:hAnsi="Consolas" w:cs="Times New Roman"/>
          <w:color w:val="000000"/>
          <w:sz w:val="21"/>
          <w:szCs w:val="21"/>
          <w:highlight w:val="yellow"/>
          <w:lang w:eastAsia="nl-NL"/>
        </w:rPr>
        <w:t>print(</w:t>
      </w:r>
      <w:proofErr w:type="gramEnd"/>
      <w:r w:rsidRPr="00D62E3B">
        <w:rPr>
          <w:rFonts w:ascii="Consolas" w:eastAsia="Times New Roman" w:hAnsi="Consolas" w:cs="Times New Roman"/>
          <w:color w:val="000000"/>
          <w:sz w:val="21"/>
          <w:szCs w:val="21"/>
          <w:highlight w:val="yellow"/>
          <w:lang w:eastAsia="nl-NL"/>
        </w:rPr>
        <w:t>"geef een eeste woord:")</w:t>
      </w:r>
    </w:p>
    <w:p w14:paraId="695CDDFD"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xml:space="preserve">woord1 = </w:t>
      </w:r>
      <w:proofErr w:type="gramStart"/>
      <w:r w:rsidRPr="00D62E3B">
        <w:rPr>
          <w:rFonts w:ascii="Consolas" w:eastAsia="Times New Roman" w:hAnsi="Consolas" w:cs="Times New Roman"/>
          <w:color w:val="000000"/>
          <w:sz w:val="21"/>
          <w:szCs w:val="21"/>
          <w:highlight w:val="yellow"/>
          <w:lang w:eastAsia="nl-NL"/>
        </w:rPr>
        <w:t>input(</w:t>
      </w:r>
      <w:proofErr w:type="gramEnd"/>
      <w:r w:rsidRPr="00D62E3B">
        <w:rPr>
          <w:rFonts w:ascii="Consolas" w:eastAsia="Times New Roman" w:hAnsi="Consolas" w:cs="Times New Roman"/>
          <w:color w:val="000000"/>
          <w:sz w:val="21"/>
          <w:szCs w:val="21"/>
          <w:highlight w:val="yellow"/>
          <w:lang w:eastAsia="nl-NL"/>
        </w:rPr>
        <w:t>)</w:t>
      </w:r>
    </w:p>
    <w:p w14:paraId="2ABD28ED" w14:textId="77777777" w:rsidR="002F53F0" w:rsidRPr="00D62E3B" w:rsidRDefault="002F53F0" w:rsidP="002F53F0">
      <w:pPr>
        <w:rPr>
          <w:rFonts w:ascii="Consolas" w:eastAsia="Times New Roman" w:hAnsi="Consolas" w:cs="Times New Roman"/>
          <w:color w:val="000000"/>
          <w:sz w:val="21"/>
          <w:szCs w:val="21"/>
          <w:highlight w:val="yellow"/>
          <w:lang w:eastAsia="nl-NL"/>
        </w:rPr>
      </w:pPr>
      <w:proofErr w:type="gramStart"/>
      <w:r w:rsidRPr="00D62E3B">
        <w:rPr>
          <w:rFonts w:ascii="Consolas" w:eastAsia="Times New Roman" w:hAnsi="Consolas" w:cs="Times New Roman"/>
          <w:color w:val="000000"/>
          <w:sz w:val="21"/>
          <w:szCs w:val="21"/>
          <w:highlight w:val="yellow"/>
          <w:lang w:eastAsia="nl-NL"/>
        </w:rPr>
        <w:t>print(</w:t>
      </w:r>
      <w:proofErr w:type="gramEnd"/>
      <w:r w:rsidRPr="00D62E3B">
        <w:rPr>
          <w:rFonts w:ascii="Consolas" w:eastAsia="Times New Roman" w:hAnsi="Consolas" w:cs="Times New Roman"/>
          <w:color w:val="000000"/>
          <w:sz w:val="21"/>
          <w:szCs w:val="21"/>
          <w:highlight w:val="yellow"/>
          <w:lang w:eastAsia="nl-NL"/>
        </w:rPr>
        <w:t>"geef een tweede woord:")</w:t>
      </w:r>
    </w:p>
    <w:p w14:paraId="35D7C2CC"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xml:space="preserve">woord2 = </w:t>
      </w:r>
      <w:proofErr w:type="gramStart"/>
      <w:r w:rsidRPr="00D62E3B">
        <w:rPr>
          <w:rFonts w:ascii="Consolas" w:eastAsia="Times New Roman" w:hAnsi="Consolas" w:cs="Times New Roman"/>
          <w:color w:val="000000"/>
          <w:sz w:val="21"/>
          <w:szCs w:val="21"/>
          <w:highlight w:val="yellow"/>
          <w:lang w:eastAsia="nl-NL"/>
        </w:rPr>
        <w:t>input(</w:t>
      </w:r>
      <w:proofErr w:type="gramEnd"/>
      <w:r w:rsidRPr="00D62E3B">
        <w:rPr>
          <w:rFonts w:ascii="Consolas" w:eastAsia="Times New Roman" w:hAnsi="Consolas" w:cs="Times New Roman"/>
          <w:color w:val="000000"/>
          <w:sz w:val="21"/>
          <w:szCs w:val="21"/>
          <w:highlight w:val="yellow"/>
          <w:lang w:eastAsia="nl-NL"/>
        </w:rPr>
        <w:t>)</w:t>
      </w:r>
    </w:p>
    <w:p w14:paraId="3158D684" w14:textId="77777777" w:rsidR="002F53F0" w:rsidRPr="00D62E3B" w:rsidRDefault="002F53F0" w:rsidP="002F53F0">
      <w:pPr>
        <w:rPr>
          <w:rFonts w:ascii="Consolas" w:eastAsia="Times New Roman" w:hAnsi="Consolas" w:cs="Times New Roman"/>
          <w:color w:val="000000"/>
          <w:sz w:val="21"/>
          <w:szCs w:val="21"/>
          <w:highlight w:val="yellow"/>
          <w:lang w:eastAsia="nl-NL"/>
        </w:rPr>
      </w:pPr>
    </w:p>
    <w:p w14:paraId="382A4797"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magenta"/>
          <w:lang w:eastAsia="nl-NL"/>
        </w:rPr>
        <w:t xml:space="preserve">samenstelling </w:t>
      </w:r>
      <w:r w:rsidRPr="00D62E3B">
        <w:rPr>
          <w:rFonts w:ascii="Consolas" w:eastAsia="Times New Roman" w:hAnsi="Consolas" w:cs="Times New Roman"/>
          <w:color w:val="000000"/>
          <w:sz w:val="21"/>
          <w:szCs w:val="21"/>
          <w:highlight w:val="yellow"/>
          <w:lang w:eastAsia="nl-NL"/>
        </w:rPr>
        <w:t xml:space="preserve">= plakWoordenAanElkaar( </w:t>
      </w:r>
      <w:r w:rsidRPr="00D62E3B">
        <w:rPr>
          <w:rFonts w:ascii="Consolas" w:eastAsia="Times New Roman" w:hAnsi="Consolas" w:cs="Times New Roman"/>
          <w:color w:val="000000"/>
          <w:sz w:val="21"/>
          <w:szCs w:val="21"/>
          <w:highlight w:val="magenta"/>
          <w:lang w:eastAsia="nl-NL"/>
        </w:rPr>
        <w:t>woord1, woord2</w:t>
      </w:r>
      <w:r w:rsidRPr="00D62E3B">
        <w:rPr>
          <w:rFonts w:ascii="Consolas" w:eastAsia="Times New Roman" w:hAnsi="Consolas" w:cs="Times New Roman"/>
          <w:color w:val="000000"/>
          <w:sz w:val="21"/>
          <w:szCs w:val="21"/>
          <w:highlight w:val="yellow"/>
          <w:lang w:eastAsia="nl-NL"/>
        </w:rPr>
        <w:t>)</w:t>
      </w:r>
    </w:p>
    <w:p w14:paraId="49094A31" w14:textId="77777777" w:rsidR="002F53F0" w:rsidRPr="00D62E3B" w:rsidRDefault="002F53F0" w:rsidP="002F53F0">
      <w:pPr>
        <w:rPr>
          <w:highlight w:val="yellow"/>
        </w:rPr>
      </w:pPr>
      <w:r w:rsidRPr="00D62E3B">
        <w:rPr>
          <w:rFonts w:ascii="Consolas" w:eastAsia="Times New Roman" w:hAnsi="Consolas" w:cs="Times New Roman"/>
          <w:color w:val="000000"/>
          <w:sz w:val="21"/>
          <w:szCs w:val="21"/>
          <w:highlight w:val="yellow"/>
          <w:lang w:eastAsia="nl-NL"/>
        </w:rPr>
        <w:t>print(samenstelling)</w:t>
      </w:r>
    </w:p>
    <w:p w14:paraId="4278B903" w14:textId="77777777" w:rsidR="00A05AF1" w:rsidRDefault="00A05AF1" w:rsidP="002F53F0">
      <w:pPr>
        <w:rPr>
          <w:highlight w:val="yellow"/>
        </w:rPr>
      </w:pPr>
    </w:p>
    <w:p w14:paraId="04700795" w14:textId="50EB09A8" w:rsidR="002F53F0" w:rsidRPr="00D62E3B" w:rsidRDefault="00A05AF1" w:rsidP="002F53F0">
      <w:pPr>
        <w:rPr>
          <w:highlight w:val="yellow"/>
        </w:rPr>
      </w:pPr>
      <w:r>
        <w:rPr>
          <w:highlight w:val="yellow"/>
        </w:rPr>
        <w:t xml:space="preserve">[2pt] </w:t>
      </w:r>
      <w:r w:rsidR="002F53F0" w:rsidRPr="00D62E3B">
        <w:rPr>
          <w:highlight w:val="yellow"/>
        </w:rPr>
        <w:t>-1pt per fout. 1 waarde opgeven waar 2 verwacht worden is ook fout.</w:t>
      </w:r>
    </w:p>
    <w:p w14:paraId="6DD1A6D1" w14:textId="020BB916" w:rsidR="00BE64FE" w:rsidRDefault="00BE64FE" w:rsidP="0086780B"/>
    <w:p w14:paraId="324C7672" w14:textId="6A17D4A9" w:rsidR="00706F36" w:rsidRPr="00370DFF" w:rsidRDefault="00706F36" w:rsidP="00706F36">
      <w:pPr>
        <w:pStyle w:val="Kop2"/>
      </w:pPr>
      <w:r>
        <w:t xml:space="preserve">[2pt] </w:t>
      </w:r>
      <w:r w:rsidRPr="00370DFF">
        <w:t xml:space="preserve">Opgave </w:t>
      </w:r>
      <w:r>
        <w:t>5:</w:t>
      </w:r>
    </w:p>
    <w:p w14:paraId="3A68B161" w14:textId="77777777" w:rsidR="00706F36" w:rsidRDefault="00706F36" w:rsidP="00706F36">
      <w:pPr>
        <w:rPr>
          <w:rStyle w:val="Nadruk"/>
          <w:rFonts w:ascii="Arial" w:hAnsi="Arial" w:cs="Arial"/>
          <w:i w:val="0"/>
          <w:iCs w:val="0"/>
          <w:color w:val="000000" w:themeColor="text1"/>
          <w:sz w:val="24"/>
          <w:szCs w:val="24"/>
          <w:bdr w:val="none" w:sz="0" w:space="0" w:color="auto" w:frame="1"/>
          <w:shd w:val="clear" w:color="auto" w:fill="FFFFFF"/>
        </w:rPr>
      </w:pPr>
      <w:r>
        <w:rPr>
          <w:rStyle w:val="Nadruk"/>
          <w:rFonts w:ascii="Arial" w:hAnsi="Arial" w:cs="Arial"/>
          <w:i w:val="0"/>
          <w:iCs w:val="0"/>
          <w:color w:val="000000" w:themeColor="text1"/>
          <w:sz w:val="24"/>
          <w:szCs w:val="24"/>
          <w:bdr w:val="none" w:sz="0" w:space="0" w:color="auto" w:frame="1"/>
          <w:shd w:val="clear" w:color="auto" w:fill="FFFFFF"/>
        </w:rPr>
        <w:t xml:space="preserve">Hieronder zie je het stroomdiagram voor een spel waarbij we een geheim getal tussen den 0 en 100 kiezen die de gebruiker moet raden. De gebruiker moet doorgaan met raden tot die het goed heeft. Om dit spel te programmeren gebruiken we een boolean </w:t>
      </w:r>
      <w:r w:rsidRPr="00065E2A">
        <w:rPr>
          <w:rStyle w:val="Nadruk"/>
          <w:rFonts w:ascii="Arial" w:hAnsi="Arial" w:cs="Arial"/>
          <w:b/>
          <w:bCs/>
          <w:i w:val="0"/>
          <w:iCs w:val="0"/>
          <w:color w:val="000000" w:themeColor="text1"/>
          <w:sz w:val="24"/>
          <w:szCs w:val="24"/>
          <w:bdr w:val="none" w:sz="0" w:space="0" w:color="auto" w:frame="1"/>
          <w:shd w:val="clear" w:color="auto" w:fill="FFFFFF"/>
        </w:rPr>
        <w:t>vlag</w:t>
      </w:r>
      <w:r>
        <w:rPr>
          <w:rStyle w:val="Nadruk"/>
          <w:rFonts w:ascii="Arial" w:hAnsi="Arial" w:cs="Arial"/>
          <w:i w:val="0"/>
          <w:iCs w:val="0"/>
          <w:color w:val="000000" w:themeColor="text1"/>
          <w:sz w:val="24"/>
          <w:szCs w:val="24"/>
          <w:bdr w:val="none" w:sz="0" w:space="0" w:color="auto" w:frame="1"/>
          <w:shd w:val="clear" w:color="auto" w:fill="FFFFFF"/>
        </w:rPr>
        <w:t>. Geef bij A, B en C aan wat daar hoort te staan.</w:t>
      </w:r>
    </w:p>
    <w:p w14:paraId="5D69B865" w14:textId="77777777" w:rsidR="00706F36" w:rsidRDefault="00706F36" w:rsidP="00706F36">
      <w:r w:rsidRPr="00EE3603">
        <w:rPr>
          <w:noProof/>
        </w:rPr>
        <w:lastRenderedPageBreak/>
        <w:drawing>
          <wp:inline distT="0" distB="0" distL="0" distR="0" wp14:anchorId="0D4F04A4" wp14:editId="2B71B716">
            <wp:extent cx="3312313" cy="607695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315477" cy="6082755"/>
                    </a:xfrm>
                    <a:prstGeom prst="rect">
                      <a:avLst/>
                    </a:prstGeom>
                  </pic:spPr>
                </pic:pic>
              </a:graphicData>
            </a:graphic>
          </wp:inline>
        </w:drawing>
      </w:r>
    </w:p>
    <w:p w14:paraId="348291B0" w14:textId="063569A8" w:rsidR="00A05AF1" w:rsidRPr="009A1D94" w:rsidRDefault="00A05AF1" w:rsidP="00A05AF1">
      <w:pPr>
        <w:pStyle w:val="Kop2"/>
        <w:rPr>
          <w:highlight w:val="yellow"/>
        </w:rPr>
      </w:pPr>
      <w:r>
        <w:rPr>
          <w:highlight w:val="yellow"/>
        </w:rPr>
        <w:t xml:space="preserve">[2pt] </w:t>
      </w:r>
      <w:r w:rsidRPr="009A1D94">
        <w:rPr>
          <w:highlight w:val="yellow"/>
        </w:rPr>
        <w:t xml:space="preserve">ANTWOORD Opgave </w:t>
      </w:r>
      <w:r>
        <w:rPr>
          <w:highlight w:val="yellow"/>
        </w:rPr>
        <w:t>5</w:t>
      </w:r>
    </w:p>
    <w:p w14:paraId="48427A71" w14:textId="78258DDA" w:rsidR="00706F36" w:rsidRPr="00A05AF1" w:rsidRDefault="00706F36" w:rsidP="00A05AF1">
      <w:pPr>
        <w:pStyle w:val="Lijstalinea"/>
        <w:numPr>
          <w:ilvl w:val="0"/>
          <w:numId w:val="22"/>
        </w:numPr>
        <w:rPr>
          <w:highlight w:val="yellow"/>
        </w:rPr>
      </w:pPr>
      <w:r w:rsidRPr="00A05AF1">
        <w:rPr>
          <w:highlight w:val="yellow"/>
        </w:rPr>
        <w:t>A: goed_geraden is FALSE</w:t>
      </w:r>
    </w:p>
    <w:p w14:paraId="39601280" w14:textId="77777777" w:rsidR="00706F36" w:rsidRPr="00A05AF1" w:rsidRDefault="00706F36" w:rsidP="00A05AF1">
      <w:pPr>
        <w:pStyle w:val="Lijstalinea"/>
        <w:numPr>
          <w:ilvl w:val="0"/>
          <w:numId w:val="22"/>
        </w:numPr>
        <w:rPr>
          <w:highlight w:val="yellow"/>
        </w:rPr>
      </w:pPr>
      <w:r w:rsidRPr="00A05AF1">
        <w:rPr>
          <w:highlight w:val="yellow"/>
        </w:rPr>
        <w:t>B: zolang goed_geraden is FALSE</w:t>
      </w:r>
    </w:p>
    <w:p w14:paraId="35B27CFC" w14:textId="77777777" w:rsidR="00706F36" w:rsidRPr="00A05AF1" w:rsidRDefault="00706F36" w:rsidP="00A05AF1">
      <w:pPr>
        <w:pStyle w:val="Lijstalinea"/>
        <w:numPr>
          <w:ilvl w:val="0"/>
          <w:numId w:val="22"/>
        </w:numPr>
        <w:rPr>
          <w:highlight w:val="yellow"/>
        </w:rPr>
      </w:pPr>
      <w:r w:rsidRPr="00A05AF1">
        <w:rPr>
          <w:highlight w:val="yellow"/>
        </w:rPr>
        <w:t>C: goed_geraden is TRUE</w:t>
      </w:r>
    </w:p>
    <w:p w14:paraId="7298CB57" w14:textId="0C4040E2" w:rsidR="00706F36" w:rsidRPr="002754FB" w:rsidRDefault="00A05AF1" w:rsidP="00706F36">
      <w:pPr>
        <w:rPr>
          <w:highlight w:val="yellow"/>
        </w:rPr>
      </w:pPr>
      <w:r>
        <w:rPr>
          <w:highlight w:val="yellow"/>
        </w:rPr>
        <w:tab/>
      </w:r>
      <w:r w:rsidR="00706F36" w:rsidRPr="002754FB">
        <w:rPr>
          <w:highlight w:val="yellow"/>
        </w:rPr>
        <w:t>Of ALLEMAAL ANDERSOM JUIST “niet_goed_geraden</w:t>
      </w:r>
      <w:r w:rsidR="009F1665">
        <w:rPr>
          <w:highlight w:val="yellow"/>
        </w:rPr>
        <w:t>”</w:t>
      </w:r>
    </w:p>
    <w:p w14:paraId="6ABDC582" w14:textId="77777777" w:rsidR="00706F36" w:rsidRPr="003C500A" w:rsidRDefault="00706F36" w:rsidP="00706F36">
      <w:r w:rsidRPr="002754FB">
        <w:rPr>
          <w:highlight w:val="yellow"/>
        </w:rPr>
        <w:t>-1pt voor elke fout</w:t>
      </w:r>
    </w:p>
    <w:p w14:paraId="16C8300D" w14:textId="18E818E7" w:rsidR="002878CA" w:rsidRDefault="002878CA" w:rsidP="0086780B"/>
    <w:p w14:paraId="762BD2D7" w14:textId="4012B766" w:rsidR="00B143B6" w:rsidRDefault="00B143B6" w:rsidP="00B143B6">
      <w:pPr>
        <w:pStyle w:val="Kop2"/>
      </w:pPr>
      <w:r>
        <w:t xml:space="preserve">[3pt] </w:t>
      </w:r>
      <w:r w:rsidRPr="00596A42">
        <w:t xml:space="preserve">Opgave </w:t>
      </w:r>
      <w:r w:rsidR="00706F36">
        <w:t>6</w:t>
      </w:r>
      <w:r>
        <w:t>:</w:t>
      </w:r>
    </w:p>
    <w:p w14:paraId="0A446E88" w14:textId="77777777" w:rsidR="00B143B6" w:rsidRDefault="00B143B6" w:rsidP="00B143B6">
      <w:pPr>
        <w:shd w:val="clear" w:color="auto" w:fill="FFFFFF"/>
        <w:spacing w:line="240" w:lineRule="auto"/>
        <w:textAlignment w:val="baseline"/>
        <w:rPr>
          <w:rFonts w:ascii="Arial" w:hAnsi="Arial" w:cs="Arial"/>
          <w:sz w:val="24"/>
          <w:szCs w:val="24"/>
        </w:rPr>
      </w:pPr>
      <w:r>
        <w:rPr>
          <w:rFonts w:ascii="Arial" w:hAnsi="Arial" w:cs="Arial"/>
          <w:sz w:val="24"/>
          <w:szCs w:val="24"/>
        </w:rPr>
        <w:t>Hieronder zie je wat code. Dit</w:t>
      </w:r>
      <w:r w:rsidRPr="009319B4">
        <w:rPr>
          <w:rFonts w:ascii="Arial" w:hAnsi="Arial" w:cs="Arial"/>
          <w:sz w:val="24"/>
          <w:szCs w:val="24"/>
        </w:rPr>
        <w:t xml:space="preserve"> programma drukt eerst de waarde van de grootste af en dan de kleinere.</w:t>
      </w:r>
      <w:r>
        <w:rPr>
          <w:rFonts w:ascii="Arial" w:hAnsi="Arial" w:cs="Arial"/>
          <w:sz w:val="24"/>
          <w:szCs w:val="24"/>
        </w:rPr>
        <w:t xml:space="preserve"> Maar, de regels code staan in de verkeerde volgorde, en er staan een paar overbodige regels code tussen. </w:t>
      </w:r>
    </w:p>
    <w:p w14:paraId="7E510496" w14:textId="77777777" w:rsidR="00B143B6" w:rsidRDefault="00B143B6" w:rsidP="00B143B6">
      <w:pPr>
        <w:shd w:val="clear" w:color="auto" w:fill="FFFFFF"/>
        <w:spacing w:line="240" w:lineRule="auto"/>
        <w:textAlignment w:val="baseline"/>
        <w:rPr>
          <w:rFonts w:ascii="Arial" w:hAnsi="Arial" w:cs="Arial"/>
          <w:sz w:val="24"/>
          <w:szCs w:val="24"/>
        </w:rPr>
      </w:pPr>
      <w:r>
        <w:rPr>
          <w:rFonts w:ascii="Arial" w:hAnsi="Arial" w:cs="Arial"/>
          <w:sz w:val="24"/>
          <w:szCs w:val="24"/>
        </w:rPr>
        <w:lastRenderedPageBreak/>
        <w:t xml:space="preserve">Opdracht: geef met de letters </w:t>
      </w:r>
      <w:r w:rsidRPr="00AE5B88">
        <w:rPr>
          <w:rFonts w:ascii="Consolas" w:hAnsi="Consolas" w:cs="Arial"/>
          <w:sz w:val="24"/>
          <w:szCs w:val="24"/>
        </w:rPr>
        <w:t>A</w:t>
      </w:r>
      <w:r>
        <w:rPr>
          <w:rFonts w:ascii="Arial" w:hAnsi="Arial" w:cs="Arial"/>
          <w:sz w:val="24"/>
          <w:szCs w:val="24"/>
        </w:rPr>
        <w:t xml:space="preserve"> t/m </w:t>
      </w:r>
      <w:r w:rsidRPr="00AE5B88">
        <w:rPr>
          <w:rFonts w:ascii="Consolas" w:hAnsi="Consolas" w:cs="Arial"/>
          <w:sz w:val="24"/>
          <w:szCs w:val="24"/>
        </w:rPr>
        <w:t>I</w:t>
      </w:r>
      <w:r>
        <w:rPr>
          <w:rFonts w:ascii="Arial" w:hAnsi="Arial" w:cs="Arial"/>
          <w:sz w:val="24"/>
          <w:szCs w:val="24"/>
        </w:rPr>
        <w:t xml:space="preserve"> aan welke regels code nodig zijn, en in welke volgorde. </w:t>
      </w:r>
      <w:r w:rsidRPr="009319B4">
        <w:rPr>
          <w:rFonts w:ascii="Arial" w:hAnsi="Arial" w:cs="Arial"/>
          <w:sz w:val="24"/>
          <w:szCs w:val="24"/>
        </w:rPr>
        <w:t xml:space="preserve">Je hoeft </w:t>
      </w:r>
      <w:r w:rsidRPr="000546E8">
        <w:rPr>
          <w:rFonts w:ascii="Arial" w:hAnsi="Arial" w:cs="Arial"/>
          <w:b/>
          <w:bCs/>
          <w:sz w:val="24"/>
          <w:szCs w:val="24"/>
        </w:rPr>
        <w:t>niet</w:t>
      </w:r>
      <w:r w:rsidRPr="009319B4">
        <w:rPr>
          <w:rFonts w:ascii="Arial" w:hAnsi="Arial" w:cs="Arial"/>
          <w:sz w:val="24"/>
          <w:szCs w:val="24"/>
        </w:rPr>
        <w:t xml:space="preserve"> alle regels code te gebruiken.</w:t>
      </w:r>
    </w:p>
    <w:p w14:paraId="0529DCA4" w14:textId="77777777" w:rsidR="00B143B6" w:rsidRPr="009319B4" w:rsidRDefault="00B143B6" w:rsidP="00B143B6">
      <w:pPr>
        <w:shd w:val="clear" w:color="auto" w:fill="FFFFFF"/>
        <w:spacing w:line="432" w:lineRule="atLeast"/>
        <w:textAlignment w:val="baseline"/>
        <w:rPr>
          <w:rFonts w:ascii="Arial" w:hAnsi="Arial" w:cs="Arial"/>
          <w:sz w:val="24"/>
          <w:szCs w:val="24"/>
        </w:rPr>
      </w:pPr>
    </w:p>
    <w:tbl>
      <w:tblPr>
        <w:tblStyle w:val="Tabelraster"/>
        <w:tblW w:w="0" w:type="auto"/>
        <w:tblInd w:w="720" w:type="dxa"/>
        <w:tblLook w:val="04A0" w:firstRow="1" w:lastRow="0" w:firstColumn="1" w:lastColumn="0" w:noHBand="0" w:noVBand="1"/>
      </w:tblPr>
      <w:tblGrid>
        <w:gridCol w:w="8630"/>
      </w:tblGrid>
      <w:tr w:rsidR="00B143B6" w14:paraId="2079F651" w14:textId="77777777" w:rsidTr="00516F60">
        <w:tc>
          <w:tcPr>
            <w:tcW w:w="9350" w:type="dxa"/>
          </w:tcPr>
          <w:p w14:paraId="320233A8" w14:textId="77777777" w:rsidR="00B143B6" w:rsidRPr="00C8535C"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proofErr w:type="gramStart"/>
            <w:r w:rsidRPr="00C8535C">
              <w:rPr>
                <w:rFonts w:ascii="Courier New" w:hAnsi="Courier New" w:cs="Courier New"/>
                <w:b/>
                <w:bCs/>
                <w:color w:val="000080"/>
                <w:szCs w:val="18"/>
                <w:lang w:val="fr-FR"/>
              </w:rPr>
              <w:t>if</w:t>
            </w:r>
            <w:proofErr w:type="gramEnd"/>
            <w:r w:rsidRPr="00C8535C">
              <w:rPr>
                <w:rFonts w:ascii="Courier New" w:hAnsi="Courier New" w:cs="Courier New"/>
                <w:b/>
                <w:bCs/>
                <w:color w:val="000080"/>
                <w:szCs w:val="18"/>
                <w:lang w:val="fr-FR"/>
              </w:rPr>
              <w:t xml:space="preserve"> </w:t>
            </w:r>
            <w:r w:rsidRPr="00C8535C">
              <w:rPr>
                <w:rFonts w:ascii="Courier New" w:hAnsi="Courier New" w:cs="Courier New"/>
                <w:color w:val="000000"/>
                <w:szCs w:val="18"/>
                <w:lang w:val="fr-FR"/>
              </w:rPr>
              <w:t>y &lt; x:</w:t>
            </w:r>
          </w:p>
          <w:p w14:paraId="198470BA" w14:textId="77777777" w:rsidR="00B143B6" w:rsidRPr="00C8535C"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proofErr w:type="gramStart"/>
            <w:r w:rsidRPr="00C8535C">
              <w:rPr>
                <w:rFonts w:ascii="Courier New" w:hAnsi="Courier New" w:cs="Courier New"/>
                <w:b/>
                <w:bCs/>
                <w:color w:val="000080"/>
                <w:szCs w:val="18"/>
                <w:lang w:val="fr-FR"/>
              </w:rPr>
              <w:t>if</w:t>
            </w:r>
            <w:proofErr w:type="gramEnd"/>
            <w:r w:rsidRPr="00C8535C">
              <w:rPr>
                <w:rFonts w:ascii="Courier New" w:hAnsi="Courier New" w:cs="Courier New"/>
                <w:b/>
                <w:bCs/>
                <w:color w:val="000080"/>
                <w:szCs w:val="18"/>
                <w:lang w:val="fr-FR"/>
              </w:rPr>
              <w:t xml:space="preserve"> </w:t>
            </w:r>
            <w:r w:rsidRPr="00C8535C">
              <w:rPr>
                <w:rFonts w:ascii="Courier New" w:hAnsi="Courier New" w:cs="Courier New"/>
                <w:color w:val="000000"/>
                <w:szCs w:val="18"/>
                <w:lang w:val="fr-FR"/>
              </w:rPr>
              <w:t>x &lt; y:</w:t>
            </w:r>
          </w:p>
          <w:p w14:paraId="08E547FF" w14:textId="5EEE9D8D" w:rsidR="00B143B6" w:rsidRPr="00C8535C"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proofErr w:type="gramStart"/>
            <w:r w:rsidRPr="00C8535C">
              <w:rPr>
                <w:rFonts w:ascii="Courier New" w:hAnsi="Courier New" w:cs="Courier New"/>
                <w:color w:val="000000"/>
                <w:szCs w:val="18"/>
                <w:lang w:val="fr-FR"/>
              </w:rPr>
              <w:t>x</w:t>
            </w:r>
            <w:proofErr w:type="gramEnd"/>
            <w:r w:rsidRPr="00C8535C">
              <w:rPr>
                <w:rFonts w:ascii="Courier New" w:hAnsi="Courier New" w:cs="Courier New"/>
                <w:color w:val="000000"/>
                <w:szCs w:val="18"/>
                <w:lang w:val="fr-FR"/>
              </w:rPr>
              <w:t xml:space="preserve"> = </w:t>
            </w:r>
            <w:r w:rsidR="009F1665">
              <w:rPr>
                <w:rFonts w:ascii="Courier New" w:hAnsi="Courier New" w:cs="Courier New"/>
                <w:color w:val="000000"/>
                <w:szCs w:val="18"/>
                <w:lang w:val="fr-FR"/>
              </w:rPr>
              <w:t>tijdelijk</w:t>
            </w:r>
          </w:p>
          <w:p w14:paraId="5F07AC7E" w14:textId="27CBF45E" w:rsidR="00B143B6" w:rsidRPr="00C8535C" w:rsidRDefault="009F1665"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proofErr w:type="gramStart"/>
            <w:r>
              <w:rPr>
                <w:rFonts w:ascii="Courier New" w:hAnsi="Courier New" w:cs="Courier New"/>
                <w:color w:val="000000"/>
                <w:szCs w:val="18"/>
                <w:lang w:val="fr-FR"/>
              </w:rPr>
              <w:t>tijdelijk</w:t>
            </w:r>
            <w:proofErr w:type="gramEnd"/>
            <w:r w:rsidRPr="00C8535C">
              <w:rPr>
                <w:rFonts w:ascii="Courier New" w:hAnsi="Courier New" w:cs="Courier New"/>
                <w:color w:val="000000"/>
                <w:szCs w:val="18"/>
                <w:lang w:val="fr-FR"/>
              </w:rPr>
              <w:t xml:space="preserve"> </w:t>
            </w:r>
            <w:r w:rsidR="00B143B6" w:rsidRPr="00C8535C">
              <w:rPr>
                <w:rFonts w:ascii="Courier New" w:hAnsi="Courier New" w:cs="Courier New"/>
                <w:color w:val="000000"/>
                <w:szCs w:val="18"/>
                <w:lang w:val="fr-FR"/>
              </w:rPr>
              <w:t>= y</w:t>
            </w:r>
          </w:p>
          <w:p w14:paraId="44715A14" w14:textId="0C348FAA" w:rsidR="00B143B6" w:rsidRPr="00C8535C" w:rsidRDefault="009F1665"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proofErr w:type="gramStart"/>
            <w:r>
              <w:rPr>
                <w:rFonts w:ascii="Courier New" w:hAnsi="Courier New" w:cs="Courier New"/>
                <w:color w:val="000000"/>
                <w:szCs w:val="18"/>
                <w:lang w:val="fr-FR"/>
              </w:rPr>
              <w:t>tijdelijk</w:t>
            </w:r>
            <w:proofErr w:type="gramEnd"/>
            <w:r w:rsidRPr="00C8535C">
              <w:rPr>
                <w:rFonts w:ascii="Courier New" w:hAnsi="Courier New" w:cs="Courier New"/>
                <w:color w:val="000000"/>
                <w:szCs w:val="18"/>
                <w:lang w:val="fr-FR"/>
              </w:rPr>
              <w:t xml:space="preserve"> </w:t>
            </w:r>
            <w:r w:rsidR="00B143B6" w:rsidRPr="00C8535C">
              <w:rPr>
                <w:rFonts w:ascii="Courier New" w:hAnsi="Courier New" w:cs="Courier New"/>
                <w:color w:val="000000"/>
                <w:szCs w:val="18"/>
                <w:lang w:val="fr-FR"/>
              </w:rPr>
              <w:t>= x</w:t>
            </w:r>
          </w:p>
          <w:p w14:paraId="4B999837" w14:textId="77777777" w:rsidR="00B143B6" w:rsidRPr="00C8535C"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proofErr w:type="gramStart"/>
            <w:r w:rsidRPr="00C8535C">
              <w:rPr>
                <w:rFonts w:ascii="Courier New" w:hAnsi="Courier New" w:cs="Courier New"/>
                <w:color w:val="000000"/>
                <w:szCs w:val="18"/>
                <w:lang w:val="fr-FR"/>
              </w:rPr>
              <w:t>y</w:t>
            </w:r>
            <w:proofErr w:type="gramEnd"/>
            <w:r w:rsidRPr="00C8535C">
              <w:rPr>
                <w:rFonts w:ascii="Courier New" w:hAnsi="Courier New" w:cs="Courier New"/>
                <w:color w:val="000000"/>
                <w:szCs w:val="18"/>
                <w:lang w:val="fr-FR"/>
              </w:rPr>
              <w:t xml:space="preserve"> = x</w:t>
            </w:r>
          </w:p>
          <w:p w14:paraId="5E7165D9" w14:textId="77777777" w:rsidR="00B143B6" w:rsidRPr="00C8535C"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proofErr w:type="gramStart"/>
            <w:r w:rsidRPr="00C8535C">
              <w:rPr>
                <w:rFonts w:ascii="Courier New" w:hAnsi="Courier New" w:cs="Courier New"/>
                <w:color w:val="000000"/>
                <w:szCs w:val="18"/>
                <w:lang w:val="fr-FR"/>
              </w:rPr>
              <w:t>x</w:t>
            </w:r>
            <w:proofErr w:type="gramEnd"/>
            <w:r w:rsidRPr="00C8535C">
              <w:rPr>
                <w:rFonts w:ascii="Courier New" w:hAnsi="Courier New" w:cs="Courier New"/>
                <w:color w:val="000000"/>
                <w:szCs w:val="18"/>
                <w:lang w:val="fr-FR"/>
              </w:rPr>
              <w:t xml:space="preserve"> = y</w:t>
            </w:r>
          </w:p>
          <w:p w14:paraId="3F5D16F1" w14:textId="35B03886" w:rsidR="00B143B6"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proofErr w:type="gramStart"/>
            <w:r w:rsidRPr="00C8535C">
              <w:rPr>
                <w:rFonts w:ascii="Courier New" w:hAnsi="Courier New" w:cs="Courier New"/>
                <w:color w:val="000000"/>
                <w:szCs w:val="18"/>
                <w:lang w:val="fr-FR"/>
              </w:rPr>
              <w:t>y</w:t>
            </w:r>
            <w:proofErr w:type="gramEnd"/>
            <w:r w:rsidRPr="00C8535C">
              <w:rPr>
                <w:rFonts w:ascii="Courier New" w:hAnsi="Courier New" w:cs="Courier New"/>
                <w:color w:val="000000"/>
                <w:szCs w:val="18"/>
                <w:lang w:val="fr-FR"/>
              </w:rPr>
              <w:t xml:space="preserve"> = </w:t>
            </w:r>
            <w:r w:rsidR="009F1665">
              <w:rPr>
                <w:rFonts w:ascii="Courier New" w:hAnsi="Courier New" w:cs="Courier New"/>
                <w:color w:val="000000"/>
                <w:szCs w:val="18"/>
                <w:lang w:val="fr-FR"/>
              </w:rPr>
              <w:t>tijdelijk</w:t>
            </w:r>
          </w:p>
          <w:p w14:paraId="7145DE9C" w14:textId="77777777" w:rsidR="00B143B6" w:rsidRPr="00AD1E5A"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proofErr w:type="gramStart"/>
            <w:r>
              <w:rPr>
                <w:rFonts w:ascii="Courier New" w:hAnsi="Courier New" w:cs="Courier New"/>
                <w:color w:val="000000"/>
                <w:szCs w:val="18"/>
                <w:lang w:val="fr-FR"/>
              </w:rPr>
              <w:t>print</w:t>
            </w:r>
            <w:proofErr w:type="gramEnd"/>
            <w:r>
              <w:rPr>
                <w:rFonts w:ascii="Courier New" w:hAnsi="Courier New" w:cs="Courier New"/>
                <w:color w:val="000000"/>
                <w:szCs w:val="18"/>
                <w:lang w:val="fr-FR"/>
              </w:rPr>
              <w:t>(x,y)</w:t>
            </w:r>
          </w:p>
        </w:tc>
      </w:tr>
    </w:tbl>
    <w:p w14:paraId="50D7FE47" w14:textId="77777777" w:rsidR="002878CA" w:rsidRDefault="002878CA" w:rsidP="002878CA"/>
    <w:p w14:paraId="7CB729AF" w14:textId="7E4A16BA" w:rsidR="00A05AF1" w:rsidRDefault="00A05AF1" w:rsidP="00A05AF1">
      <w:pPr>
        <w:pStyle w:val="Kop2"/>
      </w:pPr>
      <w:r>
        <w:t xml:space="preserve">[3pt] </w:t>
      </w:r>
      <w:r>
        <w:t xml:space="preserve">ANTWOOR </w:t>
      </w:r>
      <w:r w:rsidRPr="00596A42">
        <w:t xml:space="preserve">Opgave </w:t>
      </w:r>
      <w:r>
        <w:t>6:</w:t>
      </w:r>
    </w:p>
    <w:p w14:paraId="0942C655" w14:textId="29D375C8" w:rsidR="002878CA" w:rsidRDefault="00A05AF1" w:rsidP="002878CA">
      <w:r>
        <w:rPr>
          <w:highlight w:val="yellow"/>
        </w:rPr>
        <w:t xml:space="preserve">Meerdere antwoorden mogelijk: </w:t>
      </w:r>
      <w:r w:rsidR="002878CA" w:rsidRPr="00A84BFA">
        <w:rPr>
          <w:highlight w:val="yellow"/>
        </w:rPr>
        <w:t>-1pt voor elk op verkeerde/verwisselde plek</w:t>
      </w:r>
    </w:p>
    <w:p w14:paraId="61BF6ADE" w14:textId="77777777" w:rsidR="002878CA" w:rsidRPr="00A05AF1" w:rsidRDefault="002878CA" w:rsidP="00A05AF1">
      <w:pPr>
        <w:pStyle w:val="Lijstalinea"/>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color w:val="4472C4" w:themeColor="accent1"/>
          <w:highlight w:val="yellow"/>
          <w:lang w:val="es-ES"/>
        </w:rPr>
      </w:pPr>
      <w:r w:rsidRPr="00A05AF1">
        <w:rPr>
          <w:rFonts w:cstheme="minorHAnsi"/>
          <w:color w:val="4472C4" w:themeColor="accent1"/>
          <w:highlight w:val="yellow"/>
          <w:lang w:val="es-ES"/>
        </w:rPr>
        <w:t>BEGHI</w:t>
      </w:r>
    </w:p>
    <w:p w14:paraId="4CDA7A05" w14:textId="675D38EC" w:rsidR="00A05AF1" w:rsidRPr="00A05AF1" w:rsidRDefault="002878CA" w:rsidP="00A0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color w:val="4472C4" w:themeColor="accent1"/>
          <w:sz w:val="18"/>
          <w:szCs w:val="18"/>
          <w:lang w:val="es-ES"/>
        </w:rPr>
      </w:pPr>
      <w:r w:rsidRPr="002528D9">
        <w:rPr>
          <w:rFonts w:ascii="Courier New" w:eastAsia="Times New Roman" w:hAnsi="Courier New" w:cs="Courier New"/>
          <w:b/>
          <w:bCs/>
          <w:color w:val="4472C4" w:themeColor="accent1"/>
          <w:sz w:val="18"/>
          <w:szCs w:val="18"/>
          <w:highlight w:val="yellow"/>
          <w:lang w:val="es-ES"/>
        </w:rPr>
        <w:t xml:space="preserve">if </w:t>
      </w:r>
      <w:r w:rsidRPr="002528D9">
        <w:rPr>
          <w:rFonts w:ascii="Courier New" w:eastAsia="Times New Roman" w:hAnsi="Courier New" w:cs="Courier New"/>
          <w:color w:val="4472C4" w:themeColor="accent1"/>
          <w:sz w:val="18"/>
          <w:szCs w:val="18"/>
          <w:highlight w:val="yellow"/>
          <w:lang w:val="es-ES"/>
        </w:rPr>
        <w:t>x &lt; y:</w:t>
      </w:r>
      <w:r w:rsidRPr="002528D9">
        <w:rPr>
          <w:rFonts w:ascii="Courier New" w:eastAsia="Times New Roman" w:hAnsi="Courier New" w:cs="Courier New"/>
          <w:color w:val="4472C4" w:themeColor="accent1"/>
          <w:sz w:val="18"/>
          <w:szCs w:val="18"/>
          <w:highlight w:val="yellow"/>
          <w:lang w:val="es-ES"/>
        </w:rPr>
        <w:br/>
        <w:t xml:space="preserve">    temp = x</w:t>
      </w:r>
      <w:r w:rsidRPr="002528D9">
        <w:rPr>
          <w:rFonts w:ascii="Courier New" w:eastAsia="Times New Roman" w:hAnsi="Courier New" w:cs="Courier New"/>
          <w:color w:val="4472C4" w:themeColor="accent1"/>
          <w:sz w:val="18"/>
          <w:szCs w:val="18"/>
          <w:highlight w:val="yellow"/>
          <w:lang w:val="es-ES"/>
        </w:rPr>
        <w:br/>
        <w:t xml:space="preserve">    x = y</w:t>
      </w:r>
      <w:r w:rsidRPr="002528D9">
        <w:rPr>
          <w:rFonts w:ascii="Courier New" w:eastAsia="Times New Roman" w:hAnsi="Courier New" w:cs="Courier New"/>
          <w:color w:val="4472C4" w:themeColor="accent1"/>
          <w:sz w:val="18"/>
          <w:szCs w:val="18"/>
          <w:highlight w:val="yellow"/>
          <w:lang w:val="es-ES"/>
        </w:rPr>
        <w:br/>
        <w:t xml:space="preserve">    y = temp</w:t>
      </w:r>
      <w:r w:rsidRPr="002528D9">
        <w:rPr>
          <w:rFonts w:ascii="Courier New" w:eastAsia="Times New Roman" w:hAnsi="Courier New" w:cs="Courier New"/>
          <w:color w:val="4472C4" w:themeColor="accent1"/>
          <w:sz w:val="18"/>
          <w:szCs w:val="18"/>
          <w:highlight w:val="yellow"/>
          <w:lang w:val="es-ES"/>
        </w:rPr>
        <w:br/>
      </w:r>
      <w:r w:rsidRPr="002528D9">
        <w:rPr>
          <w:rFonts w:ascii="Courier New" w:eastAsia="Times New Roman" w:hAnsi="Courier New" w:cs="Courier New"/>
          <w:color w:val="4472C4" w:themeColor="accent1"/>
          <w:sz w:val="18"/>
          <w:szCs w:val="18"/>
          <w:highlight w:val="yellow"/>
          <w:lang w:val="es-ES"/>
        </w:rPr>
        <w:br/>
        <w:t>print(</w:t>
      </w:r>
      <w:proofErr w:type="gramStart"/>
      <w:r w:rsidRPr="002528D9">
        <w:rPr>
          <w:rFonts w:ascii="Courier New" w:eastAsia="Times New Roman" w:hAnsi="Courier New" w:cs="Courier New"/>
          <w:color w:val="4472C4" w:themeColor="accent1"/>
          <w:sz w:val="18"/>
          <w:szCs w:val="18"/>
          <w:highlight w:val="yellow"/>
          <w:lang w:val="es-ES"/>
        </w:rPr>
        <w:t>x,y</w:t>
      </w:r>
      <w:proofErr w:type="gramEnd"/>
      <w:r w:rsidRPr="002528D9">
        <w:rPr>
          <w:rFonts w:ascii="Courier New" w:eastAsia="Times New Roman" w:hAnsi="Courier New" w:cs="Courier New"/>
          <w:color w:val="4472C4" w:themeColor="accent1"/>
          <w:sz w:val="18"/>
          <w:szCs w:val="18"/>
          <w:highlight w:val="yellow"/>
          <w:lang w:val="es-ES"/>
        </w:rPr>
        <w:t>)</w:t>
      </w:r>
    </w:p>
    <w:p w14:paraId="1C43EA88" w14:textId="77777777" w:rsidR="00A05AF1" w:rsidRPr="00A05AF1" w:rsidRDefault="00A05AF1" w:rsidP="0028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4472C4" w:themeColor="accent1"/>
          <w:highlight w:val="yellow"/>
          <w:lang w:val="es-ES"/>
        </w:rPr>
      </w:pPr>
    </w:p>
    <w:p w14:paraId="706A7D3D" w14:textId="77777777" w:rsidR="002878CA" w:rsidRPr="00A05AF1" w:rsidRDefault="002878CA" w:rsidP="00A05AF1">
      <w:pPr>
        <w:pStyle w:val="Lijstalinea"/>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4472C4" w:themeColor="accent1"/>
          <w:highlight w:val="yellow"/>
          <w:lang w:val="es-ES"/>
        </w:rPr>
      </w:pPr>
      <w:r w:rsidRPr="00A05AF1">
        <w:rPr>
          <w:rFonts w:eastAsia="Times New Roman" w:cstheme="minorHAnsi"/>
          <w:color w:val="4472C4" w:themeColor="accent1"/>
          <w:highlight w:val="yellow"/>
          <w:lang w:val="es-ES"/>
        </w:rPr>
        <w:t>BDFCI</w:t>
      </w:r>
    </w:p>
    <w:p w14:paraId="405372B0" w14:textId="77777777" w:rsidR="002878CA" w:rsidRPr="00A05AF1" w:rsidRDefault="002878CA" w:rsidP="00A05AF1">
      <w:pPr>
        <w:shd w:val="clear" w:color="auto" w:fill="FFFFFE"/>
        <w:spacing w:line="285" w:lineRule="atLeast"/>
        <w:ind w:left="720"/>
        <w:rPr>
          <w:rFonts w:ascii="Consolas" w:eastAsia="Times New Roman" w:hAnsi="Consolas" w:cs="Times New Roman"/>
          <w:color w:val="000000"/>
          <w:sz w:val="21"/>
          <w:szCs w:val="21"/>
          <w:lang w:val="es-ES"/>
        </w:rPr>
      </w:pPr>
      <w:r w:rsidRPr="00A05AF1">
        <w:rPr>
          <w:rFonts w:ascii="Consolas" w:eastAsia="Times New Roman" w:hAnsi="Consolas" w:cs="Times New Roman"/>
          <w:color w:val="000000"/>
          <w:sz w:val="21"/>
          <w:szCs w:val="21"/>
          <w:lang w:val="es-ES"/>
        </w:rPr>
        <w:t>if x &lt; y:</w:t>
      </w:r>
    </w:p>
    <w:p w14:paraId="5C63A892" w14:textId="54C87A0A" w:rsidR="002878CA" w:rsidRPr="00A05AF1" w:rsidRDefault="002878CA" w:rsidP="00A05AF1">
      <w:pPr>
        <w:shd w:val="clear" w:color="auto" w:fill="FFFFFE"/>
        <w:spacing w:line="285" w:lineRule="atLeast"/>
        <w:ind w:left="720"/>
        <w:rPr>
          <w:rFonts w:ascii="Consolas" w:eastAsia="Times New Roman" w:hAnsi="Consolas" w:cs="Times New Roman"/>
          <w:color w:val="000000"/>
          <w:sz w:val="21"/>
          <w:szCs w:val="21"/>
          <w:lang w:val="es-ES"/>
        </w:rPr>
      </w:pPr>
      <w:r w:rsidRPr="00A05AF1">
        <w:rPr>
          <w:rFonts w:ascii="Consolas" w:eastAsia="Times New Roman" w:hAnsi="Consolas" w:cs="Times New Roman"/>
          <w:color w:val="000000"/>
          <w:sz w:val="21"/>
          <w:szCs w:val="21"/>
          <w:lang w:val="es-ES"/>
        </w:rPr>
        <w:t>temp = y</w:t>
      </w:r>
    </w:p>
    <w:p w14:paraId="7646D2AF" w14:textId="5919A657" w:rsidR="002878CA" w:rsidRPr="00A05AF1" w:rsidRDefault="002878CA" w:rsidP="00A05AF1">
      <w:pPr>
        <w:shd w:val="clear" w:color="auto" w:fill="FFFFFE"/>
        <w:spacing w:line="285" w:lineRule="atLeast"/>
        <w:ind w:left="720"/>
        <w:rPr>
          <w:rFonts w:ascii="Consolas" w:eastAsia="Times New Roman" w:hAnsi="Consolas" w:cs="Times New Roman"/>
          <w:color w:val="000000"/>
          <w:sz w:val="21"/>
          <w:szCs w:val="21"/>
          <w:lang w:val="es-ES"/>
        </w:rPr>
      </w:pPr>
      <w:r w:rsidRPr="00A05AF1">
        <w:rPr>
          <w:rFonts w:ascii="Consolas" w:eastAsia="Times New Roman" w:hAnsi="Consolas" w:cs="Times New Roman"/>
          <w:color w:val="000000"/>
          <w:sz w:val="21"/>
          <w:szCs w:val="21"/>
          <w:lang w:val="es-ES"/>
        </w:rPr>
        <w:t>y = x</w:t>
      </w:r>
    </w:p>
    <w:p w14:paraId="160D8820" w14:textId="1502610F" w:rsidR="002878CA" w:rsidRPr="00A05AF1" w:rsidRDefault="002878CA" w:rsidP="00A05AF1">
      <w:pPr>
        <w:shd w:val="clear" w:color="auto" w:fill="FFFFFE"/>
        <w:spacing w:line="285" w:lineRule="atLeast"/>
        <w:ind w:left="720"/>
        <w:rPr>
          <w:rFonts w:ascii="Consolas" w:eastAsia="Times New Roman" w:hAnsi="Consolas" w:cs="Times New Roman"/>
          <w:color w:val="000000"/>
          <w:sz w:val="21"/>
          <w:szCs w:val="21"/>
          <w:lang w:val="es-ES"/>
        </w:rPr>
      </w:pPr>
      <w:r w:rsidRPr="00A05AF1">
        <w:rPr>
          <w:rFonts w:ascii="Consolas" w:eastAsia="Times New Roman" w:hAnsi="Consolas" w:cs="Times New Roman"/>
          <w:color w:val="000000"/>
          <w:sz w:val="21"/>
          <w:szCs w:val="21"/>
          <w:lang w:val="es-ES"/>
        </w:rPr>
        <w:t>x = temp</w:t>
      </w:r>
    </w:p>
    <w:p w14:paraId="202BF38B" w14:textId="77777777" w:rsidR="002878CA" w:rsidRPr="00A05AF1" w:rsidRDefault="002878CA" w:rsidP="00A05AF1">
      <w:pPr>
        <w:shd w:val="clear" w:color="auto" w:fill="FFFFFE"/>
        <w:spacing w:line="285" w:lineRule="atLeast"/>
        <w:ind w:left="720"/>
        <w:rPr>
          <w:rFonts w:ascii="Consolas" w:eastAsia="Times New Roman" w:hAnsi="Consolas" w:cs="Times New Roman"/>
          <w:color w:val="000000"/>
          <w:sz w:val="21"/>
          <w:szCs w:val="21"/>
          <w:lang w:val="es-ES"/>
        </w:rPr>
      </w:pPr>
      <w:r w:rsidRPr="00A05AF1">
        <w:rPr>
          <w:rFonts w:ascii="Consolas" w:eastAsia="Times New Roman" w:hAnsi="Consolas" w:cs="Times New Roman"/>
          <w:color w:val="000000"/>
          <w:sz w:val="21"/>
          <w:szCs w:val="21"/>
          <w:lang w:val="es-ES"/>
        </w:rPr>
        <w:t>print(</w:t>
      </w:r>
      <w:proofErr w:type="gramStart"/>
      <w:r w:rsidRPr="00A05AF1">
        <w:rPr>
          <w:rFonts w:ascii="Consolas" w:eastAsia="Times New Roman" w:hAnsi="Consolas" w:cs="Times New Roman"/>
          <w:color w:val="000000"/>
          <w:sz w:val="21"/>
          <w:szCs w:val="21"/>
          <w:lang w:val="es-ES"/>
        </w:rPr>
        <w:t>x,y</w:t>
      </w:r>
      <w:proofErr w:type="gramEnd"/>
      <w:r w:rsidRPr="00A05AF1">
        <w:rPr>
          <w:rFonts w:ascii="Consolas" w:eastAsia="Times New Roman" w:hAnsi="Consolas" w:cs="Times New Roman"/>
          <w:color w:val="000000"/>
          <w:sz w:val="21"/>
          <w:szCs w:val="21"/>
          <w:lang w:val="es-ES"/>
        </w:rPr>
        <w:t>)</w:t>
      </w:r>
    </w:p>
    <w:p w14:paraId="4F0556CF" w14:textId="77777777" w:rsidR="00A05AF1" w:rsidRDefault="00A05AF1" w:rsidP="002878CA">
      <w:pPr>
        <w:shd w:val="clear" w:color="auto" w:fill="FFFFFE"/>
        <w:spacing w:line="285" w:lineRule="atLeast"/>
        <w:rPr>
          <w:rFonts w:ascii="Consolas" w:eastAsia="Times New Roman" w:hAnsi="Consolas" w:cs="Times New Roman"/>
          <w:color w:val="000000"/>
          <w:sz w:val="21"/>
          <w:szCs w:val="21"/>
          <w:highlight w:val="yellow"/>
        </w:rPr>
      </w:pPr>
    </w:p>
    <w:p w14:paraId="512ACCA6" w14:textId="748936B9" w:rsidR="002878CA" w:rsidRPr="00A05AF1" w:rsidRDefault="002878CA" w:rsidP="00A05AF1">
      <w:pPr>
        <w:pStyle w:val="Lijstalinea"/>
        <w:numPr>
          <w:ilvl w:val="0"/>
          <w:numId w:val="23"/>
        </w:numPr>
        <w:shd w:val="clear" w:color="auto" w:fill="FFFFFE"/>
        <w:spacing w:line="285" w:lineRule="atLeast"/>
        <w:rPr>
          <w:rFonts w:eastAsia="Times New Roman" w:cstheme="minorHAnsi"/>
          <w:color w:val="000000"/>
        </w:rPr>
      </w:pPr>
      <w:r w:rsidRPr="00A05AF1">
        <w:rPr>
          <w:rFonts w:eastAsia="Times New Roman" w:cstheme="minorHAnsi"/>
          <w:color w:val="000000"/>
          <w:highlight w:val="yellow"/>
        </w:rPr>
        <w:t>AI BCFDI</w:t>
      </w:r>
    </w:p>
    <w:p w14:paraId="71F9DC23" w14:textId="7CDE18C3" w:rsidR="002878CA" w:rsidRDefault="002878CA" w:rsidP="002878CA">
      <w:pPr>
        <w:shd w:val="clear" w:color="auto" w:fill="FFFFFE"/>
        <w:spacing w:line="285" w:lineRule="atLeast"/>
        <w:rPr>
          <w:rFonts w:ascii="Consolas" w:eastAsia="Times New Roman" w:hAnsi="Consolas" w:cs="Times New Roman"/>
          <w:color w:val="000000"/>
          <w:sz w:val="21"/>
          <w:szCs w:val="21"/>
        </w:rPr>
      </w:pPr>
    </w:p>
    <w:p w14:paraId="1B10068D" w14:textId="77777777" w:rsidR="002878CA" w:rsidRDefault="002878CA" w:rsidP="0086780B"/>
    <w:p w14:paraId="06257DC1" w14:textId="2CE3E46E" w:rsidR="00B56958" w:rsidRPr="00A05AF1" w:rsidRDefault="00B56958" w:rsidP="00B56958">
      <w:pPr>
        <w:pStyle w:val="Kop2"/>
      </w:pPr>
      <w:r w:rsidRPr="00A05AF1">
        <w:t xml:space="preserve">[1pt] Opgave </w:t>
      </w:r>
      <w:r w:rsidR="00706F36" w:rsidRPr="00A05AF1">
        <w:t>7</w:t>
      </w:r>
      <w:r w:rsidRPr="00A05AF1">
        <w:t>:</w:t>
      </w:r>
    </w:p>
    <w:p w14:paraId="462C4ADA" w14:textId="6A73A268" w:rsidR="00B56958" w:rsidRPr="00B56958" w:rsidRDefault="00B56958" w:rsidP="00B56958">
      <w:pPr>
        <w:shd w:val="clear" w:color="auto" w:fill="FFFFFF"/>
        <w:spacing w:before="210" w:after="210" w:line="240" w:lineRule="auto"/>
        <w:rPr>
          <w:rFonts w:ascii="Arial" w:eastAsia="Times New Roman" w:hAnsi="Arial" w:cs="Arial"/>
          <w:spacing w:val="7"/>
          <w:sz w:val="23"/>
          <w:szCs w:val="23"/>
          <w:lang w:eastAsia="nl-NL"/>
        </w:rPr>
      </w:pPr>
      <w:r>
        <w:rPr>
          <w:rFonts w:ascii="Arial" w:eastAsia="Times New Roman" w:hAnsi="Arial" w:cs="Arial"/>
          <w:spacing w:val="7"/>
          <w:sz w:val="23"/>
          <w:szCs w:val="23"/>
          <w:lang w:eastAsia="nl-NL"/>
        </w:rPr>
        <w:t xml:space="preserve">Stel </w:t>
      </w:r>
      <w:r w:rsidRPr="00B56958">
        <w:rPr>
          <w:rFonts w:ascii="Arial" w:eastAsia="Times New Roman" w:hAnsi="Arial" w:cs="Arial"/>
          <w:spacing w:val="7"/>
          <w:sz w:val="23"/>
          <w:szCs w:val="23"/>
          <w:lang w:eastAsia="nl-NL"/>
        </w:rPr>
        <w:t>dat je 3 variabelen hebt, alle drie gehele getallen: </w:t>
      </w:r>
      <w:r w:rsidRPr="00B56958">
        <w:rPr>
          <w:rFonts w:ascii="Arial" w:eastAsia="Times New Roman" w:hAnsi="Arial" w:cs="Arial"/>
          <w:i/>
          <w:iCs/>
          <w:spacing w:val="7"/>
          <w:sz w:val="23"/>
          <w:szCs w:val="23"/>
          <w:lang w:eastAsia="nl-NL"/>
        </w:rPr>
        <w:t>y1, y2, y3</w:t>
      </w:r>
      <w:r w:rsidRPr="00B56958">
        <w:rPr>
          <w:rFonts w:ascii="Arial" w:eastAsia="Times New Roman" w:hAnsi="Arial" w:cs="Arial"/>
          <w:spacing w:val="7"/>
          <w:sz w:val="23"/>
          <w:szCs w:val="23"/>
          <w:lang w:eastAsia="nl-NL"/>
        </w:rPr>
        <w:t>.</w:t>
      </w:r>
    </w:p>
    <w:p w14:paraId="2C4062FD" w14:textId="77777777" w:rsidR="00B56958" w:rsidRPr="00B56958" w:rsidRDefault="00B56958" w:rsidP="00B56958">
      <w:pPr>
        <w:shd w:val="clear" w:color="auto" w:fill="FFFFFF"/>
        <w:spacing w:before="210" w:after="210" w:line="240" w:lineRule="auto"/>
        <w:rPr>
          <w:rFonts w:ascii="Arial" w:eastAsia="Times New Roman" w:hAnsi="Arial" w:cs="Arial"/>
          <w:spacing w:val="7"/>
          <w:sz w:val="23"/>
          <w:szCs w:val="23"/>
          <w:lang w:eastAsia="nl-NL"/>
        </w:rPr>
      </w:pPr>
      <w:r w:rsidRPr="00B56958">
        <w:rPr>
          <w:rFonts w:ascii="Arial" w:eastAsia="Times New Roman" w:hAnsi="Arial" w:cs="Arial"/>
          <w:spacing w:val="7"/>
          <w:sz w:val="23"/>
          <w:szCs w:val="23"/>
          <w:lang w:eastAsia="nl-NL"/>
        </w:rPr>
        <w:t>Hieronder staat wat code. Je mag ervan uitgaan dat bij elk # de juiste code staat.</w:t>
      </w:r>
    </w:p>
    <w:p w14:paraId="03C38BF9" w14:textId="77777777" w:rsid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nsolas" w:eastAsia="Times New Roman" w:hAnsi="Consolas" w:cs="Courier New"/>
          <w:color w:val="0077AA"/>
          <w:spacing w:val="7"/>
          <w:sz w:val="23"/>
          <w:szCs w:val="23"/>
          <w:lang w:eastAsia="nl-NL"/>
        </w:rPr>
      </w:pPr>
    </w:p>
    <w:tbl>
      <w:tblPr>
        <w:tblStyle w:val="Tabelraster"/>
        <w:tblW w:w="0" w:type="auto"/>
        <w:tblLook w:val="04A0" w:firstRow="1" w:lastRow="0" w:firstColumn="1" w:lastColumn="0" w:noHBand="0" w:noVBand="1"/>
      </w:tblPr>
      <w:tblGrid>
        <w:gridCol w:w="9350"/>
      </w:tblGrid>
      <w:tr w:rsidR="00B56958" w:rsidRPr="002528D9" w14:paraId="16AEDA22" w14:textId="77777777" w:rsidTr="00B56958">
        <w:tc>
          <w:tcPr>
            <w:tcW w:w="9350" w:type="dxa"/>
          </w:tcPr>
          <w:p w14:paraId="61834DF3" w14:textId="770692E9"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77AA"/>
                <w:spacing w:val="7"/>
                <w:sz w:val="23"/>
                <w:szCs w:val="23"/>
                <w:lang w:eastAsia="nl-NL"/>
              </w:rPr>
              <w:t>if</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99999"/>
                <w:spacing w:val="7"/>
                <w:sz w:val="23"/>
                <w:szCs w:val="23"/>
                <w:lang w:eastAsia="nl-NL"/>
              </w:rPr>
              <w:t>(</w:t>
            </w:r>
            <w:r w:rsidR="00BE65D1">
              <w:rPr>
                <w:rFonts w:ascii="Consolas" w:eastAsia="Times New Roman" w:hAnsi="Consolas" w:cs="Courier New"/>
                <w:color w:val="000000"/>
                <w:spacing w:val="7"/>
                <w:sz w:val="23"/>
                <w:szCs w:val="23"/>
                <w:lang w:eastAsia="nl-NL"/>
              </w:rPr>
              <w:t>a</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A6E3A"/>
                <w:spacing w:val="7"/>
                <w:sz w:val="23"/>
                <w:szCs w:val="23"/>
                <w:lang w:eastAsia="nl-NL"/>
              </w:rPr>
              <w:t>&lt;</w:t>
            </w:r>
            <w:r w:rsidRPr="00B56958">
              <w:rPr>
                <w:rFonts w:ascii="Consolas" w:eastAsia="Times New Roman" w:hAnsi="Consolas" w:cs="Courier New"/>
                <w:color w:val="000000"/>
                <w:spacing w:val="7"/>
                <w:sz w:val="23"/>
                <w:szCs w:val="23"/>
                <w:lang w:eastAsia="nl-NL"/>
              </w:rPr>
              <w:t xml:space="preserve"> </w:t>
            </w:r>
            <w:r w:rsidR="00BE65D1">
              <w:rPr>
                <w:rFonts w:ascii="Consolas" w:eastAsia="Times New Roman" w:hAnsi="Consolas" w:cs="Courier New"/>
                <w:color w:val="000000"/>
                <w:spacing w:val="7"/>
                <w:sz w:val="23"/>
                <w:szCs w:val="23"/>
                <w:lang w:eastAsia="nl-NL"/>
              </w:rPr>
              <w:t>b</w:t>
            </w:r>
            <w:r w:rsidRPr="00B56958">
              <w:rPr>
                <w:rFonts w:ascii="Consolas" w:eastAsia="Times New Roman" w:hAnsi="Consolas" w:cs="Courier New"/>
                <w:color w:val="999999"/>
                <w:spacing w:val="7"/>
                <w:sz w:val="23"/>
                <w:szCs w:val="23"/>
                <w:lang w:eastAsia="nl-NL"/>
              </w:rPr>
              <w:t>):</w:t>
            </w:r>
          </w:p>
          <w:p w14:paraId="05524237" w14:textId="5418DC71"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708090"/>
                <w:spacing w:val="7"/>
                <w:sz w:val="23"/>
                <w:szCs w:val="23"/>
                <w:lang w:eastAsia="nl-NL"/>
              </w:rPr>
              <w:t xml:space="preserve"># hier staat code dat de waarden van </w:t>
            </w:r>
            <w:r w:rsidR="00BE65D1">
              <w:rPr>
                <w:rFonts w:ascii="Consolas" w:eastAsia="Times New Roman" w:hAnsi="Consolas" w:cs="Courier New"/>
                <w:color w:val="708090"/>
                <w:spacing w:val="7"/>
                <w:sz w:val="23"/>
                <w:szCs w:val="23"/>
                <w:lang w:eastAsia="nl-NL"/>
              </w:rPr>
              <w:t>a</w:t>
            </w:r>
            <w:r w:rsidRPr="00B56958">
              <w:rPr>
                <w:rFonts w:ascii="Consolas" w:eastAsia="Times New Roman" w:hAnsi="Consolas" w:cs="Courier New"/>
                <w:color w:val="708090"/>
                <w:spacing w:val="7"/>
                <w:sz w:val="23"/>
                <w:szCs w:val="23"/>
                <w:lang w:eastAsia="nl-NL"/>
              </w:rPr>
              <w:t xml:space="preserve"> en </w:t>
            </w:r>
            <w:r w:rsidR="00BE65D1">
              <w:rPr>
                <w:rFonts w:ascii="Consolas" w:eastAsia="Times New Roman" w:hAnsi="Consolas" w:cs="Courier New"/>
                <w:color w:val="708090"/>
                <w:spacing w:val="7"/>
                <w:sz w:val="23"/>
                <w:szCs w:val="23"/>
                <w:lang w:eastAsia="nl-NL"/>
              </w:rPr>
              <w:t>b</w:t>
            </w:r>
            <w:r w:rsidRPr="00B56958">
              <w:rPr>
                <w:rFonts w:ascii="Consolas" w:eastAsia="Times New Roman" w:hAnsi="Consolas" w:cs="Courier New"/>
                <w:color w:val="708090"/>
                <w:spacing w:val="7"/>
                <w:sz w:val="23"/>
                <w:szCs w:val="23"/>
                <w:lang w:eastAsia="nl-NL"/>
              </w:rPr>
              <w:t xml:space="preserve"> verwisselt</w:t>
            </w:r>
          </w:p>
          <w:p w14:paraId="3FC2F0C7" w14:textId="53FAFF75"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77AA"/>
                <w:spacing w:val="7"/>
                <w:sz w:val="23"/>
                <w:szCs w:val="23"/>
                <w:lang w:eastAsia="nl-NL"/>
              </w:rPr>
              <w:t>if</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99999"/>
                <w:spacing w:val="7"/>
                <w:sz w:val="23"/>
                <w:szCs w:val="23"/>
                <w:lang w:eastAsia="nl-NL"/>
              </w:rPr>
              <w:t>(</w:t>
            </w:r>
            <w:r w:rsidR="00BE65D1">
              <w:rPr>
                <w:rFonts w:ascii="Consolas" w:eastAsia="Times New Roman" w:hAnsi="Consolas" w:cs="Courier New"/>
                <w:color w:val="000000"/>
                <w:spacing w:val="7"/>
                <w:sz w:val="23"/>
                <w:szCs w:val="23"/>
                <w:lang w:eastAsia="nl-NL"/>
              </w:rPr>
              <w:t>b</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A6E3A"/>
                <w:spacing w:val="7"/>
                <w:sz w:val="23"/>
                <w:szCs w:val="23"/>
                <w:lang w:eastAsia="nl-NL"/>
              </w:rPr>
              <w:t>&lt;</w:t>
            </w:r>
            <w:r w:rsidRPr="00B56958">
              <w:rPr>
                <w:rFonts w:ascii="Consolas" w:eastAsia="Times New Roman" w:hAnsi="Consolas" w:cs="Courier New"/>
                <w:color w:val="000000"/>
                <w:spacing w:val="7"/>
                <w:sz w:val="23"/>
                <w:szCs w:val="23"/>
                <w:lang w:eastAsia="nl-NL"/>
              </w:rPr>
              <w:t xml:space="preserve"> </w:t>
            </w:r>
            <w:r w:rsidR="00BE65D1">
              <w:rPr>
                <w:rFonts w:ascii="Consolas" w:eastAsia="Times New Roman" w:hAnsi="Consolas" w:cs="Courier New"/>
                <w:color w:val="000000"/>
                <w:spacing w:val="7"/>
                <w:sz w:val="23"/>
                <w:szCs w:val="23"/>
                <w:lang w:eastAsia="nl-NL"/>
              </w:rPr>
              <w:t>c</w:t>
            </w:r>
            <w:r w:rsidRPr="00B56958">
              <w:rPr>
                <w:rFonts w:ascii="Consolas" w:eastAsia="Times New Roman" w:hAnsi="Consolas" w:cs="Courier New"/>
                <w:color w:val="999999"/>
                <w:spacing w:val="7"/>
                <w:sz w:val="23"/>
                <w:szCs w:val="23"/>
                <w:lang w:eastAsia="nl-NL"/>
              </w:rPr>
              <w:t>):</w:t>
            </w:r>
          </w:p>
          <w:p w14:paraId="349BCFFF" w14:textId="790D1B3B"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0000"/>
                <w:spacing w:val="7"/>
                <w:sz w:val="23"/>
                <w:szCs w:val="23"/>
                <w:lang w:eastAsia="nl-NL"/>
              </w:rPr>
              <w:lastRenderedPageBreak/>
              <w:t xml:space="preserve">      </w:t>
            </w:r>
            <w:r w:rsidRPr="00B56958">
              <w:rPr>
                <w:rFonts w:ascii="Consolas" w:eastAsia="Times New Roman" w:hAnsi="Consolas" w:cs="Courier New"/>
                <w:color w:val="708090"/>
                <w:spacing w:val="7"/>
                <w:sz w:val="23"/>
                <w:szCs w:val="23"/>
                <w:lang w:eastAsia="nl-NL"/>
              </w:rPr>
              <w:t xml:space="preserve"># hier staat code dat de waarden van </w:t>
            </w:r>
            <w:r w:rsidR="00BE65D1">
              <w:rPr>
                <w:rFonts w:ascii="Consolas" w:eastAsia="Times New Roman" w:hAnsi="Consolas" w:cs="Courier New"/>
                <w:color w:val="708090"/>
                <w:spacing w:val="7"/>
                <w:sz w:val="23"/>
                <w:szCs w:val="23"/>
                <w:lang w:eastAsia="nl-NL"/>
              </w:rPr>
              <w:t>b</w:t>
            </w:r>
            <w:r w:rsidRPr="00B56958">
              <w:rPr>
                <w:rFonts w:ascii="Consolas" w:eastAsia="Times New Roman" w:hAnsi="Consolas" w:cs="Courier New"/>
                <w:color w:val="708090"/>
                <w:spacing w:val="7"/>
                <w:sz w:val="23"/>
                <w:szCs w:val="23"/>
                <w:lang w:eastAsia="nl-NL"/>
              </w:rPr>
              <w:t xml:space="preserve"> en </w:t>
            </w:r>
            <w:r w:rsidR="00BE65D1">
              <w:rPr>
                <w:rFonts w:ascii="Consolas" w:eastAsia="Times New Roman" w:hAnsi="Consolas" w:cs="Courier New"/>
                <w:color w:val="708090"/>
                <w:spacing w:val="7"/>
                <w:sz w:val="23"/>
                <w:szCs w:val="23"/>
                <w:lang w:eastAsia="nl-NL"/>
              </w:rPr>
              <w:t>c</w:t>
            </w:r>
            <w:r w:rsidRPr="00B56958">
              <w:rPr>
                <w:rFonts w:ascii="Consolas" w:eastAsia="Times New Roman" w:hAnsi="Consolas" w:cs="Courier New"/>
                <w:color w:val="708090"/>
                <w:spacing w:val="7"/>
                <w:sz w:val="23"/>
                <w:szCs w:val="23"/>
                <w:lang w:eastAsia="nl-NL"/>
              </w:rPr>
              <w:t xml:space="preserve"> verwisselt</w:t>
            </w:r>
          </w:p>
          <w:p w14:paraId="58872AF9" w14:textId="0A992F9D"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77AA"/>
                <w:spacing w:val="7"/>
                <w:sz w:val="23"/>
                <w:szCs w:val="23"/>
                <w:lang w:eastAsia="nl-NL"/>
              </w:rPr>
              <w:t>if</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99999"/>
                <w:spacing w:val="7"/>
                <w:sz w:val="23"/>
                <w:szCs w:val="23"/>
                <w:lang w:eastAsia="nl-NL"/>
              </w:rPr>
              <w:t>(</w:t>
            </w:r>
            <w:r w:rsidR="00BE65D1">
              <w:rPr>
                <w:rFonts w:ascii="Consolas" w:eastAsia="Times New Roman" w:hAnsi="Consolas" w:cs="Courier New"/>
                <w:color w:val="000000"/>
                <w:spacing w:val="7"/>
                <w:sz w:val="23"/>
                <w:szCs w:val="23"/>
                <w:lang w:eastAsia="nl-NL"/>
              </w:rPr>
              <w:t>a</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A6E3A"/>
                <w:spacing w:val="7"/>
                <w:sz w:val="23"/>
                <w:szCs w:val="23"/>
                <w:lang w:eastAsia="nl-NL"/>
              </w:rPr>
              <w:t>&lt;</w:t>
            </w:r>
            <w:r w:rsidRPr="00B56958">
              <w:rPr>
                <w:rFonts w:ascii="Consolas" w:eastAsia="Times New Roman" w:hAnsi="Consolas" w:cs="Courier New"/>
                <w:color w:val="000000"/>
                <w:spacing w:val="7"/>
                <w:sz w:val="23"/>
                <w:szCs w:val="23"/>
                <w:lang w:eastAsia="nl-NL"/>
              </w:rPr>
              <w:t xml:space="preserve"> </w:t>
            </w:r>
            <w:r w:rsidR="00BE65D1">
              <w:rPr>
                <w:rFonts w:ascii="Consolas" w:eastAsia="Times New Roman" w:hAnsi="Consolas" w:cs="Courier New"/>
                <w:color w:val="000000"/>
                <w:spacing w:val="7"/>
                <w:sz w:val="23"/>
                <w:szCs w:val="23"/>
                <w:lang w:eastAsia="nl-NL"/>
              </w:rPr>
              <w:t>b</w:t>
            </w:r>
            <w:r w:rsidRPr="00B56958">
              <w:rPr>
                <w:rFonts w:ascii="Consolas" w:eastAsia="Times New Roman" w:hAnsi="Consolas" w:cs="Courier New"/>
                <w:color w:val="999999"/>
                <w:spacing w:val="7"/>
                <w:sz w:val="23"/>
                <w:szCs w:val="23"/>
                <w:lang w:eastAsia="nl-NL"/>
              </w:rPr>
              <w:t>):</w:t>
            </w:r>
          </w:p>
          <w:p w14:paraId="54887B48" w14:textId="3F3961EE"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708090"/>
                <w:spacing w:val="7"/>
                <w:sz w:val="23"/>
                <w:szCs w:val="23"/>
                <w:lang w:eastAsia="nl-NL"/>
              </w:rPr>
              <w:t xml:space="preserve"># hier staat code dat de waarden van </w:t>
            </w:r>
            <w:r w:rsidR="00BE65D1">
              <w:rPr>
                <w:rFonts w:ascii="Consolas" w:eastAsia="Times New Roman" w:hAnsi="Consolas" w:cs="Courier New"/>
                <w:color w:val="708090"/>
                <w:spacing w:val="7"/>
                <w:sz w:val="23"/>
                <w:szCs w:val="23"/>
                <w:lang w:eastAsia="nl-NL"/>
              </w:rPr>
              <w:t xml:space="preserve">a </w:t>
            </w:r>
            <w:r w:rsidRPr="00B56958">
              <w:rPr>
                <w:rFonts w:ascii="Consolas" w:eastAsia="Times New Roman" w:hAnsi="Consolas" w:cs="Courier New"/>
                <w:color w:val="708090"/>
                <w:spacing w:val="7"/>
                <w:sz w:val="23"/>
                <w:szCs w:val="23"/>
                <w:lang w:eastAsia="nl-NL"/>
              </w:rPr>
              <w:t xml:space="preserve">en </w:t>
            </w:r>
            <w:r w:rsidR="00BE65D1">
              <w:rPr>
                <w:rFonts w:ascii="Consolas" w:eastAsia="Times New Roman" w:hAnsi="Consolas" w:cs="Courier New"/>
                <w:color w:val="708090"/>
                <w:spacing w:val="7"/>
                <w:sz w:val="23"/>
                <w:szCs w:val="23"/>
                <w:lang w:eastAsia="nl-NL"/>
              </w:rPr>
              <w:t>b</w:t>
            </w:r>
            <w:r w:rsidRPr="00B56958">
              <w:rPr>
                <w:rFonts w:ascii="Consolas" w:eastAsia="Times New Roman" w:hAnsi="Consolas" w:cs="Courier New"/>
                <w:color w:val="708090"/>
                <w:spacing w:val="7"/>
                <w:sz w:val="23"/>
                <w:szCs w:val="23"/>
                <w:lang w:eastAsia="nl-NL"/>
              </w:rPr>
              <w:t xml:space="preserve"> verwisselt</w:t>
            </w:r>
          </w:p>
          <w:p w14:paraId="12EE576B" w14:textId="77777777"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p>
          <w:p w14:paraId="5C9C6AAD" w14:textId="77777777" w:rsidR="00B56958" w:rsidRPr="002528D9"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val="es-ES" w:eastAsia="nl-NL"/>
              </w:rPr>
            </w:pPr>
            <w:r w:rsidRPr="002528D9">
              <w:rPr>
                <w:rFonts w:ascii="Consolas" w:eastAsia="Times New Roman" w:hAnsi="Consolas" w:cs="Courier New"/>
                <w:color w:val="0077AA"/>
                <w:spacing w:val="7"/>
                <w:sz w:val="23"/>
                <w:szCs w:val="23"/>
                <w:lang w:val="es-ES" w:eastAsia="nl-NL"/>
              </w:rPr>
              <w:t>print</w:t>
            </w:r>
            <w:r w:rsidRPr="002528D9">
              <w:rPr>
                <w:rFonts w:ascii="Consolas" w:eastAsia="Times New Roman" w:hAnsi="Consolas" w:cs="Courier New"/>
                <w:color w:val="000000"/>
                <w:spacing w:val="7"/>
                <w:sz w:val="23"/>
                <w:szCs w:val="23"/>
                <w:lang w:val="es-ES" w:eastAsia="nl-NL"/>
              </w:rPr>
              <w:t xml:space="preserve"> </w:t>
            </w:r>
            <w:r w:rsidRPr="002528D9">
              <w:rPr>
                <w:rFonts w:ascii="Consolas" w:eastAsia="Times New Roman" w:hAnsi="Consolas" w:cs="Courier New"/>
                <w:color w:val="999999"/>
                <w:spacing w:val="7"/>
                <w:sz w:val="23"/>
                <w:szCs w:val="23"/>
                <w:lang w:val="es-ES" w:eastAsia="nl-NL"/>
              </w:rPr>
              <w:t>(</w:t>
            </w:r>
            <w:r w:rsidRPr="002528D9">
              <w:rPr>
                <w:rFonts w:ascii="Consolas" w:eastAsia="Times New Roman" w:hAnsi="Consolas" w:cs="Courier New"/>
                <w:color w:val="000000"/>
                <w:spacing w:val="7"/>
                <w:sz w:val="23"/>
                <w:szCs w:val="23"/>
                <w:lang w:val="es-ES" w:eastAsia="nl-NL"/>
              </w:rPr>
              <w:t>y1</w:t>
            </w:r>
            <w:r w:rsidRPr="002528D9">
              <w:rPr>
                <w:rFonts w:ascii="Consolas" w:eastAsia="Times New Roman" w:hAnsi="Consolas" w:cs="Courier New"/>
                <w:color w:val="999999"/>
                <w:spacing w:val="7"/>
                <w:sz w:val="23"/>
                <w:szCs w:val="23"/>
                <w:lang w:val="es-ES" w:eastAsia="nl-NL"/>
              </w:rPr>
              <w:t>)</w:t>
            </w:r>
          </w:p>
          <w:p w14:paraId="77B561A2" w14:textId="77777777" w:rsidR="00B56958" w:rsidRPr="002528D9"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val="es-ES" w:eastAsia="nl-NL"/>
              </w:rPr>
            </w:pPr>
            <w:r w:rsidRPr="002528D9">
              <w:rPr>
                <w:rFonts w:ascii="Consolas" w:eastAsia="Times New Roman" w:hAnsi="Consolas" w:cs="Courier New"/>
                <w:color w:val="0077AA"/>
                <w:spacing w:val="7"/>
                <w:sz w:val="23"/>
                <w:szCs w:val="23"/>
                <w:lang w:val="es-ES" w:eastAsia="nl-NL"/>
              </w:rPr>
              <w:t>print</w:t>
            </w:r>
            <w:r w:rsidRPr="002528D9">
              <w:rPr>
                <w:rFonts w:ascii="Consolas" w:eastAsia="Times New Roman" w:hAnsi="Consolas" w:cs="Courier New"/>
                <w:color w:val="000000"/>
                <w:spacing w:val="7"/>
                <w:sz w:val="23"/>
                <w:szCs w:val="23"/>
                <w:lang w:val="es-ES" w:eastAsia="nl-NL"/>
              </w:rPr>
              <w:t xml:space="preserve"> </w:t>
            </w:r>
            <w:r w:rsidRPr="002528D9">
              <w:rPr>
                <w:rFonts w:ascii="Consolas" w:eastAsia="Times New Roman" w:hAnsi="Consolas" w:cs="Courier New"/>
                <w:color w:val="999999"/>
                <w:spacing w:val="7"/>
                <w:sz w:val="23"/>
                <w:szCs w:val="23"/>
                <w:lang w:val="es-ES" w:eastAsia="nl-NL"/>
              </w:rPr>
              <w:t>(</w:t>
            </w:r>
            <w:r w:rsidRPr="002528D9">
              <w:rPr>
                <w:rFonts w:ascii="Consolas" w:eastAsia="Times New Roman" w:hAnsi="Consolas" w:cs="Courier New"/>
                <w:color w:val="000000"/>
                <w:spacing w:val="7"/>
                <w:sz w:val="23"/>
                <w:szCs w:val="23"/>
                <w:lang w:val="es-ES" w:eastAsia="nl-NL"/>
              </w:rPr>
              <w:t>y2</w:t>
            </w:r>
            <w:r w:rsidRPr="002528D9">
              <w:rPr>
                <w:rFonts w:ascii="Consolas" w:eastAsia="Times New Roman" w:hAnsi="Consolas" w:cs="Courier New"/>
                <w:color w:val="999999"/>
                <w:spacing w:val="7"/>
                <w:sz w:val="23"/>
                <w:szCs w:val="23"/>
                <w:lang w:val="es-ES" w:eastAsia="nl-NL"/>
              </w:rPr>
              <w:t>)</w:t>
            </w:r>
          </w:p>
          <w:p w14:paraId="4AE0371B" w14:textId="47120627" w:rsidR="00B56958" w:rsidRPr="002528D9"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urier New" w:eastAsia="Times New Roman" w:hAnsi="Courier New" w:cs="Courier New"/>
                <w:color w:val="000000"/>
                <w:spacing w:val="7"/>
                <w:sz w:val="23"/>
                <w:szCs w:val="23"/>
                <w:lang w:val="es-ES" w:eastAsia="nl-NL"/>
              </w:rPr>
            </w:pPr>
            <w:r w:rsidRPr="002528D9">
              <w:rPr>
                <w:rFonts w:ascii="Consolas" w:eastAsia="Times New Roman" w:hAnsi="Consolas" w:cs="Courier New"/>
                <w:color w:val="0077AA"/>
                <w:spacing w:val="7"/>
                <w:sz w:val="23"/>
                <w:szCs w:val="23"/>
                <w:lang w:val="es-ES" w:eastAsia="nl-NL"/>
              </w:rPr>
              <w:t>print</w:t>
            </w:r>
            <w:r w:rsidRPr="002528D9">
              <w:rPr>
                <w:rFonts w:ascii="Consolas" w:eastAsia="Times New Roman" w:hAnsi="Consolas" w:cs="Courier New"/>
                <w:color w:val="000000"/>
                <w:spacing w:val="7"/>
                <w:sz w:val="23"/>
                <w:szCs w:val="23"/>
                <w:lang w:val="es-ES" w:eastAsia="nl-NL"/>
              </w:rPr>
              <w:t xml:space="preserve"> </w:t>
            </w:r>
            <w:r w:rsidRPr="002528D9">
              <w:rPr>
                <w:rFonts w:ascii="Consolas" w:eastAsia="Times New Roman" w:hAnsi="Consolas" w:cs="Courier New"/>
                <w:color w:val="999999"/>
                <w:spacing w:val="7"/>
                <w:sz w:val="23"/>
                <w:szCs w:val="23"/>
                <w:lang w:val="es-ES" w:eastAsia="nl-NL"/>
              </w:rPr>
              <w:t>(</w:t>
            </w:r>
            <w:r w:rsidRPr="002528D9">
              <w:rPr>
                <w:rFonts w:ascii="Consolas" w:eastAsia="Times New Roman" w:hAnsi="Consolas" w:cs="Courier New"/>
                <w:color w:val="000000"/>
                <w:spacing w:val="7"/>
                <w:sz w:val="23"/>
                <w:szCs w:val="23"/>
                <w:lang w:val="es-ES" w:eastAsia="nl-NL"/>
              </w:rPr>
              <w:t>y3</w:t>
            </w:r>
            <w:r w:rsidRPr="002528D9">
              <w:rPr>
                <w:rFonts w:ascii="Consolas" w:eastAsia="Times New Roman" w:hAnsi="Consolas" w:cs="Courier New"/>
                <w:color w:val="999999"/>
                <w:spacing w:val="7"/>
                <w:sz w:val="23"/>
                <w:szCs w:val="23"/>
                <w:lang w:val="es-ES" w:eastAsia="nl-NL"/>
              </w:rPr>
              <w:t>)</w:t>
            </w:r>
          </w:p>
        </w:tc>
      </w:tr>
    </w:tbl>
    <w:p w14:paraId="3C6671CD" w14:textId="77777777" w:rsidR="00B56958" w:rsidRPr="00B56958" w:rsidRDefault="00B56958" w:rsidP="00B56958">
      <w:pPr>
        <w:shd w:val="clear" w:color="auto" w:fill="FFFFFF"/>
        <w:spacing w:before="210" w:after="210" w:line="240" w:lineRule="auto"/>
        <w:rPr>
          <w:rFonts w:ascii="Arial" w:eastAsia="Times New Roman" w:hAnsi="Arial" w:cs="Arial"/>
          <w:spacing w:val="7"/>
          <w:sz w:val="23"/>
          <w:szCs w:val="23"/>
          <w:lang w:eastAsia="nl-NL"/>
        </w:rPr>
      </w:pPr>
      <w:r w:rsidRPr="00B56958">
        <w:rPr>
          <w:rFonts w:ascii="Arial" w:eastAsia="Times New Roman" w:hAnsi="Arial" w:cs="Arial"/>
          <w:spacing w:val="7"/>
          <w:sz w:val="23"/>
          <w:szCs w:val="23"/>
          <w:lang w:eastAsia="nl-NL"/>
        </w:rPr>
        <w:lastRenderedPageBreak/>
        <w:t>Vat in een paar woorden duidelijk samen wat het doel is van het onderstaande programma, dus, in het algemeen, wat gebeurt er? Let op: er wordt niet gevraagd voor een regel-voor-regel uitleg. Je hoeft ook geen code te schrijven.</w:t>
      </w:r>
    </w:p>
    <w:p w14:paraId="4819F92D" w14:textId="77777777" w:rsidR="001438B5" w:rsidRDefault="001438B5" w:rsidP="001438B5"/>
    <w:p w14:paraId="1E06AF04" w14:textId="64D9D048" w:rsidR="00AC45B7" w:rsidRDefault="00A05AF1" w:rsidP="00AC45B7">
      <w:pPr>
        <w:pStyle w:val="Kop2"/>
        <w:rPr>
          <w:highlight w:val="yellow"/>
        </w:rPr>
      </w:pPr>
      <w:r>
        <w:rPr>
          <w:highlight w:val="yellow"/>
        </w:rPr>
        <w:t xml:space="preserve">[1pt] </w:t>
      </w:r>
      <w:r w:rsidR="00AC45B7" w:rsidRPr="00457E33">
        <w:rPr>
          <w:highlight w:val="yellow"/>
        </w:rPr>
        <w:t xml:space="preserve">ANTWOORD Opgave </w:t>
      </w:r>
      <w:r w:rsidR="00706F36">
        <w:rPr>
          <w:highlight w:val="yellow"/>
        </w:rPr>
        <w:t>7</w:t>
      </w:r>
      <w:r w:rsidR="009F1665">
        <w:rPr>
          <w:highlight w:val="yellow"/>
        </w:rPr>
        <w:t>:</w:t>
      </w:r>
    </w:p>
    <w:p w14:paraId="53E3DFDA" w14:textId="131847B4" w:rsidR="009F1665" w:rsidRDefault="009F1665" w:rsidP="009F1665">
      <w:pPr>
        <w:rPr>
          <w:highlight w:val="yellow"/>
        </w:rPr>
      </w:pPr>
      <w:r>
        <w:rPr>
          <w:highlight w:val="yellow"/>
        </w:rPr>
        <w:t xml:space="preserve">Het sorteert de waarde van </w:t>
      </w:r>
      <w:r w:rsidRPr="00A05AF1">
        <w:rPr>
          <w:b/>
          <w:bCs/>
          <w:highlight w:val="yellow"/>
        </w:rPr>
        <w:t>groot naar klein</w:t>
      </w:r>
      <w:r>
        <w:rPr>
          <w:highlight w:val="yellow"/>
        </w:rPr>
        <w:t xml:space="preserve"> (in </w:t>
      </w:r>
      <w:r w:rsidRPr="00A05AF1">
        <w:rPr>
          <w:b/>
          <w:bCs/>
          <w:highlight w:val="yellow"/>
        </w:rPr>
        <w:t>aflopende</w:t>
      </w:r>
      <w:r>
        <w:rPr>
          <w:highlight w:val="yellow"/>
        </w:rPr>
        <w:t xml:space="preserve"> volgorde).</w:t>
      </w:r>
    </w:p>
    <w:p w14:paraId="25838D4C" w14:textId="773B4960" w:rsidR="00A05AF1" w:rsidRPr="009F1665" w:rsidRDefault="00A05AF1" w:rsidP="009F1665">
      <w:pPr>
        <w:rPr>
          <w:highlight w:val="yellow"/>
        </w:rPr>
      </w:pPr>
      <w:r>
        <w:rPr>
          <w:highlight w:val="yellow"/>
        </w:rPr>
        <w:t>Het moet een abstracte samenvatting zijn. Hiermee laat de leerling zien in staat te zijn om te begrijpen wat het doel van een brok code als geheel is. Een uitleg per regel code, of met aanduiding ‘als’ of ‘if’ is dus geen punten waard omdat dat geen samenvatting is, maar op niveau van traceren/voorlezen is.</w:t>
      </w:r>
    </w:p>
    <w:p w14:paraId="6D711D03" w14:textId="161EC292" w:rsidR="001810FF" w:rsidRPr="002528D9" w:rsidRDefault="001810FF" w:rsidP="00486B51">
      <w:pPr>
        <w:pStyle w:val="Kop2"/>
        <w:rPr>
          <w:lang w:val="es-ES"/>
        </w:rPr>
      </w:pPr>
    </w:p>
    <w:p w14:paraId="005FA558" w14:textId="77777777" w:rsidR="001810FF" w:rsidRPr="002528D9" w:rsidRDefault="001810FF" w:rsidP="001810FF">
      <w:pPr>
        <w:rPr>
          <w:lang w:val="es-ES"/>
        </w:rPr>
      </w:pPr>
    </w:p>
    <w:p w14:paraId="3AABCA34" w14:textId="1785E042" w:rsidR="00A20320" w:rsidRPr="00370DFF" w:rsidRDefault="00A20320" w:rsidP="00A20320">
      <w:pPr>
        <w:pStyle w:val="Kop2"/>
      </w:pPr>
      <w:r>
        <w:t xml:space="preserve">[3pt] </w:t>
      </w:r>
      <w:r w:rsidRPr="00370DFF">
        <w:t xml:space="preserve">Opgave </w:t>
      </w:r>
      <w:r w:rsidR="00706F36">
        <w:t>8</w:t>
      </w:r>
      <w:r>
        <w:t>:</w:t>
      </w:r>
    </w:p>
    <w:p w14:paraId="3FE0FFE2" w14:textId="7FD58398" w:rsidR="007C0853" w:rsidRDefault="007C0853" w:rsidP="00AD1E5A"/>
    <w:p w14:paraId="3D2659EE" w14:textId="00E45EAE" w:rsidR="00A20320" w:rsidRDefault="00A20320" w:rsidP="00AD1E5A">
      <w:pPr>
        <w:rPr>
          <w:rFonts w:ascii="Arial" w:hAnsi="Arial" w:cs="Arial"/>
          <w:spacing w:val="7"/>
          <w:sz w:val="23"/>
          <w:szCs w:val="23"/>
          <w:shd w:val="clear" w:color="auto" w:fill="FFFFFF"/>
        </w:rPr>
      </w:pPr>
      <w:r>
        <w:rPr>
          <w:rFonts w:ascii="Arial" w:hAnsi="Arial" w:cs="Arial"/>
          <w:spacing w:val="7"/>
          <w:sz w:val="23"/>
          <w:szCs w:val="23"/>
          <w:shd w:val="clear" w:color="auto" w:fill="FFFFFF"/>
        </w:rPr>
        <w:t>We willen een programma schrijven dat de gebruiker om een aantal getallen vraagt en deze bij elkaar optelt. Het programma stopt als de gebruiker een 0 ingeeft. Na afloop wordt de som van de getallen afgedrukt. Vertaal het stroomdiagram hieronder </w:t>
      </w:r>
      <w:r>
        <w:rPr>
          <w:rStyle w:val="Nadruk"/>
          <w:rFonts w:ascii="Arial" w:hAnsi="Arial" w:cs="Arial"/>
          <w:spacing w:val="7"/>
          <w:sz w:val="23"/>
          <w:szCs w:val="23"/>
          <w:shd w:val="clear" w:color="auto" w:fill="FFFFFF"/>
        </w:rPr>
        <w:t>precies </w:t>
      </w:r>
      <w:r>
        <w:rPr>
          <w:rFonts w:ascii="Arial" w:hAnsi="Arial" w:cs="Arial"/>
          <w:spacing w:val="7"/>
          <w:sz w:val="23"/>
          <w:szCs w:val="23"/>
          <w:shd w:val="clear" w:color="auto" w:fill="FFFFFF"/>
        </w:rPr>
        <w:t>naar code.</w:t>
      </w:r>
    </w:p>
    <w:p w14:paraId="5410DFDF" w14:textId="309ED76C" w:rsidR="001B2995" w:rsidRDefault="001B2995" w:rsidP="00AD1E5A">
      <w:r w:rsidRPr="004F206C">
        <w:rPr>
          <w:noProof/>
        </w:rPr>
        <w:lastRenderedPageBreak/>
        <w:drawing>
          <wp:inline distT="0" distB="0" distL="0" distR="0" wp14:anchorId="3423A339" wp14:editId="3B150377">
            <wp:extent cx="2656773" cy="44543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3031" cy="4464798"/>
                    </a:xfrm>
                    <a:prstGeom prst="rect">
                      <a:avLst/>
                    </a:prstGeom>
                  </pic:spPr>
                </pic:pic>
              </a:graphicData>
            </a:graphic>
          </wp:inline>
        </w:drawing>
      </w:r>
    </w:p>
    <w:p w14:paraId="58BB1CCE" w14:textId="11C0FB78" w:rsidR="001464C8" w:rsidRDefault="001464C8" w:rsidP="00AD1E5A"/>
    <w:p w14:paraId="328D2401" w14:textId="3A317AB6" w:rsidR="00AC45B7" w:rsidRPr="00370DFF" w:rsidRDefault="00AC45B7" w:rsidP="00AC45B7">
      <w:pPr>
        <w:pStyle w:val="Kop2"/>
      </w:pPr>
      <w:r>
        <w:t xml:space="preserve">[3pt] ANTWOORD </w:t>
      </w:r>
      <w:r w:rsidRPr="00370DFF">
        <w:t xml:space="preserve">Opgave </w:t>
      </w:r>
      <w:r w:rsidR="00706F36">
        <w:t>8</w:t>
      </w:r>
      <w:r>
        <w:t>:</w:t>
      </w:r>
    </w:p>
    <w:p w14:paraId="337BE1AB" w14:textId="77777777" w:rsidR="00AC45B7" w:rsidRDefault="00AC45B7" w:rsidP="00AD1E5A"/>
    <w:p w14:paraId="2C9E0396" w14:textId="4C0BA7C0" w:rsidR="001464C8" w:rsidRPr="001464C8" w:rsidRDefault="001464C8" w:rsidP="00AD1E5A">
      <w:pPr>
        <w:rPr>
          <w:highlight w:val="yellow"/>
        </w:rPr>
      </w:pPr>
      <w:r w:rsidRPr="001464C8">
        <w:rPr>
          <w:highlight w:val="yellow"/>
        </w:rPr>
        <w:t>ANTWOORD:</w:t>
      </w:r>
    </w:p>
    <w:p w14:paraId="0DC6661E" w14:textId="77777777" w:rsidR="001464C8" w:rsidRPr="001464C8" w:rsidRDefault="001464C8" w:rsidP="001464C8">
      <w:pPr>
        <w:shd w:val="clear" w:color="auto" w:fill="FFFFFF"/>
        <w:spacing w:line="285" w:lineRule="atLeast"/>
        <w:rPr>
          <w:rFonts w:ascii="Consolas" w:eastAsia="Times New Roman" w:hAnsi="Consolas" w:cs="Times New Roman"/>
          <w:color w:val="000000"/>
          <w:sz w:val="21"/>
          <w:szCs w:val="21"/>
          <w:highlight w:val="yellow"/>
          <w:lang w:eastAsia="nl-NL"/>
        </w:rPr>
      </w:pPr>
      <w:r w:rsidRPr="001464C8">
        <w:rPr>
          <w:rFonts w:ascii="Consolas" w:eastAsia="Times New Roman" w:hAnsi="Consolas" w:cs="Times New Roman"/>
          <w:color w:val="000000"/>
          <w:sz w:val="21"/>
          <w:szCs w:val="21"/>
          <w:highlight w:val="yellow"/>
          <w:lang w:eastAsia="nl-NL"/>
        </w:rPr>
        <w:t>som = </w:t>
      </w:r>
      <w:r w:rsidRPr="001464C8">
        <w:rPr>
          <w:rFonts w:ascii="Consolas" w:eastAsia="Times New Roman" w:hAnsi="Consolas" w:cs="Times New Roman"/>
          <w:color w:val="098658"/>
          <w:sz w:val="21"/>
          <w:szCs w:val="21"/>
          <w:highlight w:val="yellow"/>
          <w:lang w:eastAsia="nl-NL"/>
        </w:rPr>
        <w:t>0</w:t>
      </w:r>
    </w:p>
    <w:p w14:paraId="0F485775" w14:textId="77777777" w:rsidR="001464C8" w:rsidRPr="001464C8" w:rsidRDefault="001464C8" w:rsidP="001464C8">
      <w:pPr>
        <w:shd w:val="clear" w:color="auto" w:fill="FFFFFF"/>
        <w:spacing w:line="285" w:lineRule="atLeast"/>
        <w:rPr>
          <w:rFonts w:ascii="Consolas" w:eastAsia="Times New Roman" w:hAnsi="Consolas" w:cs="Times New Roman"/>
          <w:color w:val="000000"/>
          <w:sz w:val="21"/>
          <w:szCs w:val="21"/>
          <w:highlight w:val="yellow"/>
          <w:lang w:eastAsia="nl-NL"/>
        </w:rPr>
      </w:pPr>
      <w:proofErr w:type="gramStart"/>
      <w:r w:rsidRPr="001464C8">
        <w:rPr>
          <w:rFonts w:ascii="Consolas" w:eastAsia="Times New Roman" w:hAnsi="Consolas" w:cs="Times New Roman"/>
          <w:color w:val="000000"/>
          <w:sz w:val="21"/>
          <w:szCs w:val="21"/>
          <w:highlight w:val="yellow"/>
          <w:lang w:eastAsia="nl-NL"/>
        </w:rPr>
        <w:t>print(</w:t>
      </w:r>
      <w:proofErr w:type="gramEnd"/>
      <w:r w:rsidRPr="001464C8">
        <w:rPr>
          <w:rFonts w:ascii="Consolas" w:eastAsia="Times New Roman" w:hAnsi="Consolas" w:cs="Times New Roman"/>
          <w:color w:val="A31515"/>
          <w:sz w:val="21"/>
          <w:szCs w:val="21"/>
          <w:highlight w:val="yellow"/>
          <w:lang w:eastAsia="nl-NL"/>
        </w:rPr>
        <w:t>"Geef een getal"</w:t>
      </w:r>
      <w:r w:rsidRPr="001464C8">
        <w:rPr>
          <w:rFonts w:ascii="Consolas" w:eastAsia="Times New Roman" w:hAnsi="Consolas" w:cs="Times New Roman"/>
          <w:color w:val="000000"/>
          <w:sz w:val="21"/>
          <w:szCs w:val="21"/>
          <w:highlight w:val="yellow"/>
          <w:lang w:eastAsia="nl-NL"/>
        </w:rPr>
        <w:t>)</w:t>
      </w:r>
    </w:p>
    <w:p w14:paraId="654FCCB6" w14:textId="77777777" w:rsidR="001464C8" w:rsidRPr="001464C8" w:rsidRDefault="001464C8" w:rsidP="001464C8">
      <w:pPr>
        <w:shd w:val="clear" w:color="auto" w:fill="FFFFFF"/>
        <w:spacing w:line="285" w:lineRule="atLeast"/>
        <w:rPr>
          <w:rFonts w:ascii="Consolas" w:eastAsia="Times New Roman" w:hAnsi="Consolas" w:cs="Times New Roman"/>
          <w:color w:val="000000"/>
          <w:sz w:val="21"/>
          <w:szCs w:val="21"/>
          <w:highlight w:val="yellow"/>
          <w:lang w:eastAsia="nl-NL"/>
        </w:rPr>
      </w:pPr>
      <w:r w:rsidRPr="001464C8">
        <w:rPr>
          <w:rFonts w:ascii="Consolas" w:eastAsia="Times New Roman" w:hAnsi="Consolas" w:cs="Times New Roman"/>
          <w:color w:val="000000"/>
          <w:sz w:val="21"/>
          <w:szCs w:val="21"/>
          <w:highlight w:val="yellow"/>
          <w:lang w:eastAsia="nl-NL"/>
        </w:rPr>
        <w:t>ingevoerde_getal = int( input ())</w:t>
      </w:r>
    </w:p>
    <w:p w14:paraId="416D5E93" w14:textId="77777777" w:rsidR="001464C8" w:rsidRPr="001464C8" w:rsidRDefault="001464C8" w:rsidP="001464C8">
      <w:pPr>
        <w:shd w:val="clear" w:color="auto" w:fill="FFFFFF"/>
        <w:spacing w:line="285" w:lineRule="atLeast"/>
        <w:rPr>
          <w:rFonts w:ascii="Consolas" w:eastAsia="Times New Roman" w:hAnsi="Consolas" w:cs="Times New Roman"/>
          <w:color w:val="000000"/>
          <w:sz w:val="21"/>
          <w:szCs w:val="21"/>
          <w:highlight w:val="yellow"/>
          <w:lang w:eastAsia="nl-NL"/>
        </w:rPr>
      </w:pPr>
      <w:r w:rsidRPr="001464C8">
        <w:rPr>
          <w:rFonts w:ascii="Consolas" w:eastAsia="Times New Roman" w:hAnsi="Consolas" w:cs="Times New Roman"/>
          <w:color w:val="0000FF"/>
          <w:sz w:val="21"/>
          <w:szCs w:val="21"/>
          <w:highlight w:val="yellow"/>
          <w:lang w:eastAsia="nl-NL"/>
        </w:rPr>
        <w:t>while</w:t>
      </w:r>
      <w:r w:rsidRPr="001464C8">
        <w:rPr>
          <w:rFonts w:ascii="Consolas" w:eastAsia="Times New Roman" w:hAnsi="Consolas" w:cs="Times New Roman"/>
          <w:color w:val="000000"/>
          <w:sz w:val="21"/>
          <w:szCs w:val="21"/>
          <w:highlight w:val="yellow"/>
          <w:lang w:eastAsia="nl-NL"/>
        </w:rPr>
        <w:t> ingevoerde_getal != </w:t>
      </w:r>
      <w:r w:rsidRPr="001464C8">
        <w:rPr>
          <w:rFonts w:ascii="Consolas" w:eastAsia="Times New Roman" w:hAnsi="Consolas" w:cs="Times New Roman"/>
          <w:color w:val="098658"/>
          <w:sz w:val="21"/>
          <w:szCs w:val="21"/>
          <w:highlight w:val="yellow"/>
          <w:lang w:eastAsia="nl-NL"/>
        </w:rPr>
        <w:t>0</w:t>
      </w:r>
      <w:r w:rsidRPr="001464C8">
        <w:rPr>
          <w:rFonts w:ascii="Consolas" w:eastAsia="Times New Roman" w:hAnsi="Consolas" w:cs="Times New Roman"/>
          <w:color w:val="000000"/>
          <w:sz w:val="21"/>
          <w:szCs w:val="21"/>
          <w:highlight w:val="yellow"/>
          <w:lang w:eastAsia="nl-NL"/>
        </w:rPr>
        <w:t>:</w:t>
      </w:r>
    </w:p>
    <w:p w14:paraId="1BD1FBEE" w14:textId="77777777" w:rsidR="001464C8" w:rsidRPr="001464C8" w:rsidRDefault="001464C8" w:rsidP="001464C8">
      <w:pPr>
        <w:shd w:val="clear" w:color="auto" w:fill="FFFFFF"/>
        <w:spacing w:line="285" w:lineRule="atLeast"/>
        <w:rPr>
          <w:rFonts w:ascii="Consolas" w:eastAsia="Times New Roman" w:hAnsi="Consolas" w:cs="Times New Roman"/>
          <w:color w:val="000000"/>
          <w:sz w:val="21"/>
          <w:szCs w:val="21"/>
          <w:highlight w:val="yellow"/>
          <w:lang w:eastAsia="nl-NL"/>
        </w:rPr>
      </w:pPr>
      <w:r w:rsidRPr="001464C8">
        <w:rPr>
          <w:rFonts w:ascii="Consolas" w:eastAsia="Times New Roman" w:hAnsi="Consolas" w:cs="Times New Roman"/>
          <w:color w:val="000000"/>
          <w:sz w:val="21"/>
          <w:szCs w:val="21"/>
          <w:highlight w:val="yellow"/>
          <w:lang w:eastAsia="nl-NL"/>
        </w:rPr>
        <w:t>    som += ingevoerde_getal</w:t>
      </w:r>
    </w:p>
    <w:p w14:paraId="61BA9AB9" w14:textId="77777777" w:rsidR="001464C8" w:rsidRPr="001464C8" w:rsidRDefault="001464C8" w:rsidP="001464C8">
      <w:pPr>
        <w:shd w:val="clear" w:color="auto" w:fill="FFFFFF"/>
        <w:spacing w:line="285" w:lineRule="atLeast"/>
        <w:rPr>
          <w:rFonts w:ascii="Consolas" w:eastAsia="Times New Roman" w:hAnsi="Consolas" w:cs="Times New Roman"/>
          <w:color w:val="000000"/>
          <w:sz w:val="21"/>
          <w:szCs w:val="21"/>
          <w:highlight w:val="yellow"/>
          <w:lang w:eastAsia="nl-NL"/>
        </w:rPr>
      </w:pPr>
      <w:r w:rsidRPr="001464C8">
        <w:rPr>
          <w:rFonts w:ascii="Consolas" w:eastAsia="Times New Roman" w:hAnsi="Consolas" w:cs="Times New Roman"/>
          <w:color w:val="000000"/>
          <w:sz w:val="21"/>
          <w:szCs w:val="21"/>
          <w:highlight w:val="yellow"/>
          <w:lang w:eastAsia="nl-NL"/>
        </w:rPr>
        <w:t>    </w:t>
      </w:r>
      <w:proofErr w:type="gramStart"/>
      <w:r w:rsidRPr="001464C8">
        <w:rPr>
          <w:rFonts w:ascii="Consolas" w:eastAsia="Times New Roman" w:hAnsi="Consolas" w:cs="Times New Roman"/>
          <w:color w:val="000000"/>
          <w:sz w:val="21"/>
          <w:szCs w:val="21"/>
          <w:highlight w:val="yellow"/>
          <w:lang w:eastAsia="nl-NL"/>
        </w:rPr>
        <w:t>print(</w:t>
      </w:r>
      <w:proofErr w:type="gramEnd"/>
      <w:r w:rsidRPr="001464C8">
        <w:rPr>
          <w:rFonts w:ascii="Consolas" w:eastAsia="Times New Roman" w:hAnsi="Consolas" w:cs="Times New Roman"/>
          <w:color w:val="A31515"/>
          <w:sz w:val="21"/>
          <w:szCs w:val="21"/>
          <w:highlight w:val="yellow"/>
          <w:lang w:eastAsia="nl-NL"/>
        </w:rPr>
        <w:t>"Geef een getal"</w:t>
      </w:r>
      <w:r w:rsidRPr="001464C8">
        <w:rPr>
          <w:rFonts w:ascii="Consolas" w:eastAsia="Times New Roman" w:hAnsi="Consolas" w:cs="Times New Roman"/>
          <w:color w:val="000000"/>
          <w:sz w:val="21"/>
          <w:szCs w:val="21"/>
          <w:highlight w:val="yellow"/>
          <w:lang w:eastAsia="nl-NL"/>
        </w:rPr>
        <w:t>)</w:t>
      </w:r>
    </w:p>
    <w:p w14:paraId="4ECE8D10" w14:textId="77777777" w:rsidR="001464C8" w:rsidRPr="001464C8" w:rsidRDefault="001464C8" w:rsidP="001464C8">
      <w:pPr>
        <w:shd w:val="clear" w:color="auto" w:fill="FFFFFF"/>
        <w:spacing w:line="285" w:lineRule="atLeast"/>
        <w:rPr>
          <w:rFonts w:ascii="Consolas" w:eastAsia="Times New Roman" w:hAnsi="Consolas" w:cs="Times New Roman"/>
          <w:color w:val="000000"/>
          <w:sz w:val="21"/>
          <w:szCs w:val="21"/>
          <w:highlight w:val="yellow"/>
          <w:lang w:eastAsia="nl-NL"/>
        </w:rPr>
      </w:pPr>
      <w:r w:rsidRPr="001464C8">
        <w:rPr>
          <w:rFonts w:ascii="Consolas" w:eastAsia="Times New Roman" w:hAnsi="Consolas" w:cs="Times New Roman"/>
          <w:color w:val="000000"/>
          <w:sz w:val="21"/>
          <w:szCs w:val="21"/>
          <w:highlight w:val="yellow"/>
          <w:lang w:eastAsia="nl-NL"/>
        </w:rPr>
        <w:t>    ingevoerde_getal = int( input ())</w:t>
      </w:r>
    </w:p>
    <w:p w14:paraId="65068131" w14:textId="77777777" w:rsidR="001464C8" w:rsidRPr="001464C8" w:rsidRDefault="001464C8" w:rsidP="001464C8">
      <w:pPr>
        <w:shd w:val="clear" w:color="auto" w:fill="FFFFFF"/>
        <w:spacing w:line="285" w:lineRule="atLeast"/>
        <w:rPr>
          <w:rFonts w:ascii="Consolas" w:eastAsia="Times New Roman" w:hAnsi="Consolas" w:cs="Times New Roman"/>
          <w:color w:val="000000"/>
          <w:sz w:val="21"/>
          <w:szCs w:val="21"/>
          <w:highlight w:val="yellow"/>
          <w:lang w:eastAsia="nl-NL"/>
        </w:rPr>
      </w:pPr>
    </w:p>
    <w:p w14:paraId="45972199" w14:textId="77777777" w:rsidR="001464C8" w:rsidRPr="001464C8" w:rsidRDefault="001464C8" w:rsidP="001464C8">
      <w:pPr>
        <w:shd w:val="clear" w:color="auto" w:fill="FFFFFF"/>
        <w:spacing w:line="285" w:lineRule="atLeast"/>
        <w:rPr>
          <w:rFonts w:ascii="Consolas" w:eastAsia="Times New Roman" w:hAnsi="Consolas" w:cs="Times New Roman"/>
          <w:color w:val="000000"/>
          <w:sz w:val="21"/>
          <w:szCs w:val="21"/>
          <w:highlight w:val="yellow"/>
          <w:lang w:eastAsia="nl-NL"/>
        </w:rPr>
      </w:pPr>
      <w:r w:rsidRPr="001464C8">
        <w:rPr>
          <w:rFonts w:ascii="Consolas" w:eastAsia="Times New Roman" w:hAnsi="Consolas" w:cs="Times New Roman"/>
          <w:color w:val="000000"/>
          <w:sz w:val="21"/>
          <w:szCs w:val="21"/>
          <w:highlight w:val="yellow"/>
          <w:lang w:eastAsia="nl-NL"/>
        </w:rPr>
        <w:t>print(som)</w:t>
      </w:r>
    </w:p>
    <w:p w14:paraId="51F0BA88" w14:textId="77777777" w:rsidR="001464C8" w:rsidRPr="001464C8" w:rsidRDefault="001464C8" w:rsidP="001464C8">
      <w:pPr>
        <w:rPr>
          <w:highlight w:val="yellow"/>
        </w:rPr>
      </w:pPr>
    </w:p>
    <w:p w14:paraId="762F4065" w14:textId="27A1F05F" w:rsidR="001464C8" w:rsidRDefault="009F1665" w:rsidP="001464C8">
      <w:r>
        <w:rPr>
          <w:highlight w:val="yellow"/>
        </w:rPr>
        <w:t xml:space="preserve">Beoordeling: </w:t>
      </w:r>
      <w:r>
        <w:t>. -1pt per fout. s</w:t>
      </w:r>
      <w:r>
        <w:rPr>
          <w:highlight w:val="yellow"/>
        </w:rPr>
        <w:t xml:space="preserve">Controleer bij </w:t>
      </w:r>
      <w:r w:rsidR="001464C8" w:rsidRPr="001464C8">
        <w:rPr>
          <w:highlight w:val="yellow"/>
        </w:rPr>
        <w:t>beoordeling</w:t>
      </w:r>
      <w:r>
        <w:rPr>
          <w:highlight w:val="yellow"/>
        </w:rPr>
        <w:t xml:space="preserve"> met name op: </w:t>
      </w:r>
      <w:r w:rsidR="001464C8" w:rsidRPr="001464C8">
        <w:rPr>
          <w:highlight w:val="yellow"/>
        </w:rPr>
        <w:t>2xinvoer</w:t>
      </w:r>
      <w:r>
        <w:rPr>
          <w:highlight w:val="yellow"/>
        </w:rPr>
        <w:t xml:space="preserve">, </w:t>
      </w:r>
      <w:r w:rsidR="001464C8" w:rsidRPr="001464C8">
        <w:rPr>
          <w:highlight w:val="yellow"/>
        </w:rPr>
        <w:t>while</w:t>
      </w:r>
      <w:r>
        <w:rPr>
          <w:highlight w:val="yellow"/>
        </w:rPr>
        <w:t xml:space="preserve">, </w:t>
      </w:r>
      <w:r w:rsidR="001464C8" w:rsidRPr="001464C8">
        <w:rPr>
          <w:highlight w:val="yellow"/>
        </w:rPr>
        <w:t>som</w:t>
      </w:r>
      <w:r>
        <w:rPr>
          <w:highlight w:val="yellow"/>
        </w:rPr>
        <w:t xml:space="preserve">, </w:t>
      </w:r>
      <w:r w:rsidR="001464C8" w:rsidRPr="001464C8">
        <w:rPr>
          <w:highlight w:val="yellow"/>
        </w:rPr>
        <w:t>print</w:t>
      </w:r>
    </w:p>
    <w:p w14:paraId="4AC94050" w14:textId="25B51674" w:rsidR="006C1FCC" w:rsidRDefault="006C1FCC" w:rsidP="001464C8"/>
    <w:p w14:paraId="2F2B2E5E" w14:textId="269E97E7" w:rsidR="006C1FCC" w:rsidRDefault="006C1FCC" w:rsidP="001464C8"/>
    <w:p w14:paraId="1FAAD0E0" w14:textId="2A8BDE36" w:rsidR="00E177EB" w:rsidRPr="00AA06E4" w:rsidRDefault="00E177EB" w:rsidP="00E177EB">
      <w:pPr>
        <w:pStyle w:val="Kop2"/>
      </w:pPr>
      <w:r>
        <w:lastRenderedPageBreak/>
        <w:t xml:space="preserve">[5pt] Opgave </w:t>
      </w:r>
      <w:r w:rsidR="00706F36">
        <w:t>9</w:t>
      </w:r>
      <w:r>
        <w:t>:</w:t>
      </w:r>
    </w:p>
    <w:p w14:paraId="48703B6C" w14:textId="77777777" w:rsidR="006C1FCC" w:rsidRPr="0051579C" w:rsidRDefault="006C1FCC" w:rsidP="006C1FCC">
      <w:pPr>
        <w:rPr>
          <w:rStyle w:val="Nadruk"/>
          <w:rFonts w:ascii="Arial" w:hAnsi="Arial" w:cs="Arial"/>
          <w:i w:val="0"/>
          <w:iCs w:val="0"/>
          <w:color w:val="000000" w:themeColor="text1"/>
          <w:sz w:val="24"/>
          <w:szCs w:val="24"/>
          <w:bdr w:val="none" w:sz="0" w:space="0" w:color="auto" w:frame="1"/>
          <w:shd w:val="clear" w:color="auto" w:fill="FFFFFF"/>
        </w:rPr>
      </w:pPr>
      <w:r w:rsidRPr="0051579C">
        <w:rPr>
          <w:rFonts w:ascii="Arial" w:hAnsi="Arial" w:cs="Arial"/>
          <w:color w:val="000000" w:themeColor="text1"/>
          <w:sz w:val="24"/>
          <w:szCs w:val="24"/>
          <w:shd w:val="clear" w:color="auto" w:fill="FFFFFF"/>
        </w:rPr>
        <w:t xml:space="preserve">In de Efteling staat Joris de Draak, een spannende houten achtbaan. Om in de attractie te mogen </w:t>
      </w:r>
      <w:r w:rsidRPr="0051579C">
        <w:rPr>
          <w:rStyle w:val="Nadruk"/>
          <w:rFonts w:ascii="Arial" w:hAnsi="Arial" w:cs="Arial"/>
          <w:i w:val="0"/>
          <w:iCs w:val="0"/>
          <w:color w:val="000000" w:themeColor="text1"/>
          <w:sz w:val="24"/>
          <w:szCs w:val="24"/>
          <w:bdr w:val="none" w:sz="0" w:space="0" w:color="auto" w:frame="1"/>
          <w:shd w:val="clear" w:color="auto" w:fill="FFFFFF"/>
        </w:rPr>
        <w:t>gelden toegangsregels:</w:t>
      </w:r>
    </w:p>
    <w:p w14:paraId="14A473E1" w14:textId="77777777" w:rsidR="006C1FCC" w:rsidRPr="0051579C" w:rsidRDefault="006C1FCC" w:rsidP="006C1FCC">
      <w:pPr>
        <w:rPr>
          <w:rStyle w:val="Nadruk"/>
          <w:rFonts w:ascii="Arial" w:hAnsi="Arial" w:cs="Arial"/>
          <w:i w:val="0"/>
          <w:iCs w:val="0"/>
          <w:color w:val="000000" w:themeColor="text1"/>
          <w:sz w:val="24"/>
          <w:szCs w:val="24"/>
          <w:bdr w:val="none" w:sz="0" w:space="0" w:color="auto" w:frame="1"/>
          <w:shd w:val="clear" w:color="auto" w:fill="FFFFFF"/>
        </w:rPr>
      </w:pPr>
      <w:r w:rsidRPr="0051579C">
        <w:rPr>
          <w:rStyle w:val="Nadruk"/>
          <w:rFonts w:ascii="Arial" w:hAnsi="Arial" w:cs="Arial"/>
          <w:i w:val="0"/>
          <w:iCs w:val="0"/>
          <w:color w:val="000000" w:themeColor="text1"/>
          <w:sz w:val="24"/>
          <w:szCs w:val="24"/>
          <w:bdr w:val="none" w:sz="0" w:space="0" w:color="auto" w:frame="1"/>
          <w:shd w:val="clear" w:color="auto" w:fill="FFFFFF"/>
        </w:rPr>
        <w:t>Minimale lengte om mee te mogen: 1,20 meter</w:t>
      </w:r>
    </w:p>
    <w:p w14:paraId="03FE49D2" w14:textId="77777777" w:rsidR="006C1FCC" w:rsidRPr="0051579C" w:rsidRDefault="006C1FCC" w:rsidP="006C1FCC">
      <w:pPr>
        <w:rPr>
          <w:rStyle w:val="Nadruk"/>
          <w:rFonts w:ascii="Arial" w:hAnsi="Arial" w:cs="Arial"/>
          <w:i w:val="0"/>
          <w:iCs w:val="0"/>
          <w:color w:val="000000" w:themeColor="text1"/>
          <w:sz w:val="24"/>
          <w:szCs w:val="24"/>
          <w:bdr w:val="none" w:sz="0" w:space="0" w:color="auto" w:frame="1"/>
          <w:shd w:val="clear" w:color="auto" w:fill="FFFFFF"/>
        </w:rPr>
      </w:pPr>
      <w:r w:rsidRPr="0051579C">
        <w:rPr>
          <w:rStyle w:val="Nadruk"/>
          <w:rFonts w:ascii="Arial" w:hAnsi="Arial" w:cs="Arial"/>
          <w:i w:val="0"/>
          <w:iCs w:val="0"/>
          <w:color w:val="000000" w:themeColor="text1"/>
          <w:sz w:val="24"/>
          <w:szCs w:val="24"/>
          <w:bdr w:val="none" w:sz="0" w:space="0" w:color="auto" w:frame="1"/>
          <w:shd w:val="clear" w:color="auto" w:fill="FFFFFF"/>
        </w:rPr>
        <w:t>Kinderen tussen 1,10 en 1,20 meter mogen ook mee, maar uitsluitend onder begeleiding van een volwassene van 18 jaar of ouder.</w:t>
      </w:r>
    </w:p>
    <w:p w14:paraId="4D62B0EA" w14:textId="77777777" w:rsidR="006C1FCC" w:rsidRPr="0051579C" w:rsidRDefault="006C1FCC" w:rsidP="006C1FCC">
      <w:pPr>
        <w:rPr>
          <w:rStyle w:val="Nadruk"/>
          <w:rFonts w:ascii="Arial" w:hAnsi="Arial" w:cs="Arial"/>
          <w:i w:val="0"/>
          <w:iCs w:val="0"/>
          <w:color w:val="000000" w:themeColor="text1"/>
          <w:sz w:val="24"/>
          <w:szCs w:val="24"/>
          <w:bdr w:val="none" w:sz="0" w:space="0" w:color="auto" w:frame="1"/>
          <w:shd w:val="clear" w:color="auto" w:fill="FFFFFF"/>
        </w:rPr>
      </w:pPr>
    </w:p>
    <w:p w14:paraId="5E29E09D" w14:textId="22564AF4" w:rsidR="006C1FCC" w:rsidRPr="0051579C" w:rsidRDefault="00794C91" w:rsidP="006C1FCC">
      <w:pPr>
        <w:rPr>
          <w:rStyle w:val="Nadruk"/>
          <w:rFonts w:ascii="Arial" w:hAnsi="Arial" w:cs="Arial"/>
          <w:i w:val="0"/>
          <w:iCs w:val="0"/>
          <w:color w:val="000000" w:themeColor="text1"/>
          <w:sz w:val="24"/>
          <w:szCs w:val="24"/>
          <w:bdr w:val="none" w:sz="0" w:space="0" w:color="auto" w:frame="1"/>
          <w:shd w:val="clear" w:color="auto" w:fill="FFFFFF"/>
        </w:rPr>
      </w:pPr>
      <w:r w:rsidRPr="00F16537">
        <w:rPr>
          <w:rStyle w:val="Nadruk"/>
          <w:rFonts w:ascii="Arial" w:hAnsi="Arial" w:cs="Arial"/>
          <w:i w:val="0"/>
          <w:iCs w:val="0"/>
          <w:noProof/>
          <w:color w:val="000000" w:themeColor="text1"/>
          <w:sz w:val="24"/>
          <w:szCs w:val="24"/>
          <w:bdr w:val="none" w:sz="0" w:space="0" w:color="auto" w:frame="1"/>
          <w:shd w:val="clear" w:color="auto" w:fill="FFFFFF"/>
        </w:rPr>
        <w:drawing>
          <wp:inline distT="0" distB="0" distL="0" distR="0" wp14:anchorId="6386486F" wp14:editId="3195A357">
            <wp:extent cx="4439410" cy="3981239"/>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4457383" cy="3997357"/>
                    </a:xfrm>
                    <a:prstGeom prst="rect">
                      <a:avLst/>
                    </a:prstGeom>
                  </pic:spPr>
                </pic:pic>
              </a:graphicData>
            </a:graphic>
          </wp:inline>
        </w:drawing>
      </w:r>
    </w:p>
    <w:p w14:paraId="079ADE8D" w14:textId="46D18888" w:rsidR="006C1FCC" w:rsidRPr="0051579C" w:rsidRDefault="006C1FCC" w:rsidP="006C1FCC">
      <w:pPr>
        <w:rPr>
          <w:rStyle w:val="Nadruk"/>
          <w:rFonts w:ascii="Arial" w:hAnsi="Arial" w:cs="Arial"/>
          <w:i w:val="0"/>
          <w:iCs w:val="0"/>
          <w:color w:val="000000" w:themeColor="text1"/>
          <w:sz w:val="20"/>
          <w:szCs w:val="20"/>
          <w:bdr w:val="none" w:sz="0" w:space="0" w:color="auto" w:frame="1"/>
          <w:shd w:val="clear" w:color="auto" w:fill="FFFFFF"/>
        </w:rPr>
      </w:pPr>
      <w:r w:rsidRPr="0051579C">
        <w:rPr>
          <w:rStyle w:val="Nadruk"/>
          <w:rFonts w:ascii="Arial" w:hAnsi="Arial" w:cs="Arial"/>
          <w:i w:val="0"/>
          <w:iCs w:val="0"/>
          <w:color w:val="000000" w:themeColor="text1"/>
          <w:sz w:val="24"/>
          <w:szCs w:val="24"/>
          <w:bdr w:val="none" w:sz="0" w:space="0" w:color="auto" w:frame="1"/>
          <w:shd w:val="clear" w:color="auto" w:fill="FFFFFF"/>
        </w:rPr>
        <w:t>Schrijf een functie die bepaal</w:t>
      </w:r>
      <w:r>
        <w:rPr>
          <w:rStyle w:val="Nadruk"/>
          <w:rFonts w:ascii="Arial" w:hAnsi="Arial" w:cs="Arial"/>
          <w:i w:val="0"/>
          <w:iCs w:val="0"/>
          <w:color w:val="000000" w:themeColor="text1"/>
          <w:sz w:val="24"/>
          <w:szCs w:val="24"/>
          <w:bdr w:val="none" w:sz="0" w:space="0" w:color="auto" w:frame="1"/>
          <w:shd w:val="clear" w:color="auto" w:fill="FFFFFF"/>
        </w:rPr>
        <w:t>t</w:t>
      </w:r>
      <w:r w:rsidRPr="0051579C">
        <w:rPr>
          <w:rStyle w:val="Nadruk"/>
          <w:rFonts w:ascii="Arial" w:hAnsi="Arial" w:cs="Arial"/>
          <w:i w:val="0"/>
          <w:iCs w:val="0"/>
          <w:color w:val="000000" w:themeColor="text1"/>
          <w:sz w:val="24"/>
          <w:szCs w:val="24"/>
          <w:bdr w:val="none" w:sz="0" w:space="0" w:color="auto" w:frame="1"/>
          <w:shd w:val="clear" w:color="auto" w:fill="FFFFFF"/>
        </w:rPr>
        <w:t xml:space="preserve"> of een kind in de achtbaan mag. De functie krijgt 2 parameters </w:t>
      </w:r>
      <w:r>
        <w:rPr>
          <w:rStyle w:val="Nadruk"/>
          <w:rFonts w:ascii="Arial" w:hAnsi="Arial" w:cs="Arial"/>
          <w:i w:val="0"/>
          <w:iCs w:val="0"/>
          <w:color w:val="000000" w:themeColor="text1"/>
          <w:sz w:val="24"/>
          <w:szCs w:val="24"/>
          <w:bdr w:val="none" w:sz="0" w:space="0" w:color="auto" w:frame="1"/>
          <w:shd w:val="clear" w:color="auto" w:fill="FFFFFF"/>
        </w:rPr>
        <w:t xml:space="preserve">binnen: </w:t>
      </w:r>
      <w:r w:rsidRPr="0051579C">
        <w:rPr>
          <w:rStyle w:val="Nadruk"/>
          <w:rFonts w:ascii="Arial" w:hAnsi="Arial" w:cs="Arial"/>
          <w:i w:val="0"/>
          <w:iCs w:val="0"/>
          <w:color w:val="000000" w:themeColor="text1"/>
          <w:sz w:val="24"/>
          <w:szCs w:val="24"/>
          <w:bdr w:val="none" w:sz="0" w:space="0" w:color="auto" w:frame="1"/>
          <w:shd w:val="clear" w:color="auto" w:fill="FFFFFF"/>
        </w:rPr>
        <w:t>de lengte van het kind</w:t>
      </w:r>
      <w:r>
        <w:rPr>
          <w:rStyle w:val="Nadruk"/>
          <w:rFonts w:ascii="Arial" w:hAnsi="Arial" w:cs="Arial"/>
          <w:i w:val="0"/>
          <w:iCs w:val="0"/>
          <w:color w:val="000000" w:themeColor="text1"/>
          <w:sz w:val="24"/>
          <w:szCs w:val="24"/>
          <w:bdr w:val="none" w:sz="0" w:space="0" w:color="auto" w:frame="1"/>
          <w:shd w:val="clear" w:color="auto" w:fill="FFFFFF"/>
        </w:rPr>
        <w:t xml:space="preserve"> in meters (een float)</w:t>
      </w:r>
      <w:r w:rsidRPr="0051579C">
        <w:rPr>
          <w:rStyle w:val="Nadruk"/>
          <w:rFonts w:ascii="Arial" w:hAnsi="Arial" w:cs="Arial"/>
          <w:i w:val="0"/>
          <w:iCs w:val="0"/>
          <w:color w:val="000000" w:themeColor="text1"/>
          <w:sz w:val="24"/>
          <w:szCs w:val="24"/>
          <w:bdr w:val="none" w:sz="0" w:space="0" w:color="auto" w:frame="1"/>
          <w:shd w:val="clear" w:color="auto" w:fill="FFFFFF"/>
        </w:rPr>
        <w:t>, en de leeftijd van de begeleider</w:t>
      </w:r>
      <w:r>
        <w:rPr>
          <w:rStyle w:val="Nadruk"/>
          <w:rFonts w:ascii="Arial" w:hAnsi="Arial" w:cs="Arial"/>
          <w:i w:val="0"/>
          <w:iCs w:val="0"/>
          <w:color w:val="000000" w:themeColor="text1"/>
          <w:sz w:val="24"/>
          <w:szCs w:val="24"/>
          <w:bdr w:val="none" w:sz="0" w:space="0" w:color="auto" w:frame="1"/>
          <w:shd w:val="clear" w:color="auto" w:fill="FFFFFF"/>
        </w:rPr>
        <w:t xml:space="preserve"> (</w:t>
      </w:r>
      <w:r w:rsidR="007C2B41">
        <w:rPr>
          <w:rStyle w:val="Nadruk"/>
          <w:rFonts w:ascii="Arial" w:hAnsi="Arial" w:cs="Arial"/>
          <w:i w:val="0"/>
          <w:iCs w:val="0"/>
          <w:color w:val="000000" w:themeColor="text1"/>
          <w:sz w:val="24"/>
          <w:szCs w:val="24"/>
          <w:bdr w:val="none" w:sz="0" w:space="0" w:color="auto" w:frame="1"/>
          <w:shd w:val="clear" w:color="auto" w:fill="FFFFFF"/>
        </w:rPr>
        <w:t>een</w:t>
      </w:r>
      <w:r>
        <w:rPr>
          <w:rStyle w:val="Nadruk"/>
          <w:rFonts w:ascii="Arial" w:hAnsi="Arial" w:cs="Arial"/>
          <w:i w:val="0"/>
          <w:iCs w:val="0"/>
          <w:color w:val="000000" w:themeColor="text1"/>
          <w:sz w:val="24"/>
          <w:szCs w:val="24"/>
          <w:bdr w:val="none" w:sz="0" w:space="0" w:color="auto" w:frame="1"/>
          <w:shd w:val="clear" w:color="auto" w:fill="FFFFFF"/>
        </w:rPr>
        <w:t xml:space="preserve"> integer)</w:t>
      </w:r>
      <w:r w:rsidRPr="0051579C">
        <w:rPr>
          <w:rStyle w:val="Nadruk"/>
          <w:rFonts w:ascii="Arial" w:hAnsi="Arial" w:cs="Arial"/>
          <w:i w:val="0"/>
          <w:iCs w:val="0"/>
          <w:color w:val="000000" w:themeColor="text1"/>
          <w:sz w:val="24"/>
          <w:szCs w:val="24"/>
          <w:bdr w:val="none" w:sz="0" w:space="0" w:color="auto" w:frame="1"/>
          <w:shd w:val="clear" w:color="auto" w:fill="FFFFFF"/>
        </w:rPr>
        <w:t xml:space="preserve">. De functie levert </w:t>
      </w:r>
      <w:r w:rsidRPr="0051579C">
        <w:rPr>
          <w:rStyle w:val="Nadruk"/>
          <w:rFonts w:ascii="Consolas" w:hAnsi="Consolas" w:cs="Arial"/>
          <w:i w:val="0"/>
          <w:iCs w:val="0"/>
          <w:color w:val="000000" w:themeColor="text1"/>
          <w:sz w:val="24"/>
          <w:szCs w:val="24"/>
          <w:bdr w:val="none" w:sz="0" w:space="0" w:color="auto" w:frame="1"/>
          <w:shd w:val="clear" w:color="auto" w:fill="FFFFFF"/>
        </w:rPr>
        <w:t>True</w:t>
      </w:r>
      <w:r w:rsidRPr="0051579C">
        <w:rPr>
          <w:rStyle w:val="Nadruk"/>
          <w:rFonts w:ascii="Arial" w:hAnsi="Arial" w:cs="Arial"/>
          <w:i w:val="0"/>
          <w:iCs w:val="0"/>
          <w:color w:val="000000" w:themeColor="text1"/>
          <w:sz w:val="24"/>
          <w:szCs w:val="24"/>
          <w:bdr w:val="none" w:sz="0" w:space="0" w:color="auto" w:frame="1"/>
          <w:shd w:val="clear" w:color="auto" w:fill="FFFFFF"/>
        </w:rPr>
        <w:t xml:space="preserve"> op als het kind erin mag, en </w:t>
      </w:r>
      <w:r w:rsidRPr="0051579C">
        <w:rPr>
          <w:rStyle w:val="Nadruk"/>
          <w:rFonts w:ascii="Consolas" w:hAnsi="Consolas" w:cs="Arial"/>
          <w:i w:val="0"/>
          <w:iCs w:val="0"/>
          <w:color w:val="000000" w:themeColor="text1"/>
          <w:sz w:val="24"/>
          <w:szCs w:val="24"/>
          <w:bdr w:val="none" w:sz="0" w:space="0" w:color="auto" w:frame="1"/>
          <w:shd w:val="clear" w:color="auto" w:fill="FFFFFF"/>
        </w:rPr>
        <w:t>False</w:t>
      </w:r>
      <w:r w:rsidRPr="0051579C">
        <w:rPr>
          <w:rStyle w:val="Nadruk"/>
          <w:rFonts w:ascii="Arial" w:hAnsi="Arial" w:cs="Arial"/>
          <w:i w:val="0"/>
          <w:iCs w:val="0"/>
          <w:color w:val="000000" w:themeColor="text1"/>
          <w:sz w:val="24"/>
          <w:szCs w:val="24"/>
          <w:bdr w:val="none" w:sz="0" w:space="0" w:color="auto" w:frame="1"/>
          <w:shd w:val="clear" w:color="auto" w:fill="FFFFFF"/>
        </w:rPr>
        <w:t xml:space="preserve"> op als het kind er niet in mag.</w:t>
      </w:r>
    </w:p>
    <w:p w14:paraId="2D3644E6" w14:textId="75510CEA" w:rsidR="006C1FCC" w:rsidRDefault="006C1FCC" w:rsidP="001464C8"/>
    <w:p w14:paraId="41695D40" w14:textId="022B3DFD" w:rsidR="00AD296C" w:rsidRDefault="00AD296C" w:rsidP="001464C8"/>
    <w:p w14:paraId="4FF5CF4D" w14:textId="77777777" w:rsidR="00AD296C" w:rsidRDefault="00AD296C" w:rsidP="001464C8"/>
    <w:p w14:paraId="2DE990B3" w14:textId="5AAA3000" w:rsidR="00AC45B7" w:rsidRPr="00AA06E4" w:rsidRDefault="00AC45B7" w:rsidP="00AC45B7">
      <w:pPr>
        <w:pStyle w:val="Kop2"/>
      </w:pPr>
      <w:r>
        <w:t xml:space="preserve">ANTWOORD Opgave </w:t>
      </w:r>
      <w:r w:rsidR="00706F36">
        <w:t>9</w:t>
      </w:r>
      <w:r>
        <w:t>:</w:t>
      </w:r>
    </w:p>
    <w:p w14:paraId="2F0EEBF5"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p>
    <w:p w14:paraId="6A7EF250"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 FUNCTIEDEFINTIE</w:t>
      </w:r>
    </w:p>
    <w:p w14:paraId="2322DEE0"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 xml:space="preserve">def </w:t>
      </w:r>
      <w:proofErr w:type="gramStart"/>
      <w:r w:rsidRPr="001F7F69">
        <w:rPr>
          <w:rFonts w:ascii="Consolas" w:eastAsia="Times New Roman" w:hAnsi="Consolas" w:cs="Times New Roman"/>
          <w:color w:val="000000"/>
          <w:sz w:val="21"/>
          <w:szCs w:val="21"/>
          <w:highlight w:val="yellow"/>
          <w:lang w:eastAsia="nl-NL"/>
        </w:rPr>
        <w:t>magInAchtbaan(</w:t>
      </w:r>
      <w:proofErr w:type="gramEnd"/>
      <w:r w:rsidRPr="001F7F69">
        <w:rPr>
          <w:rFonts w:ascii="Consolas" w:eastAsia="Times New Roman" w:hAnsi="Consolas" w:cs="Times New Roman"/>
          <w:color w:val="000000"/>
          <w:sz w:val="21"/>
          <w:szCs w:val="21"/>
          <w:highlight w:val="yellow"/>
          <w:lang w:eastAsia="nl-NL"/>
        </w:rPr>
        <w:t>lengte, leeftijd_begeleider):</w:t>
      </w:r>
    </w:p>
    <w:p w14:paraId="0BCCFBDD"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1F7F69">
        <w:rPr>
          <w:rFonts w:ascii="Consolas" w:eastAsia="Times New Roman" w:hAnsi="Consolas" w:cs="Times New Roman"/>
          <w:color w:val="000000"/>
          <w:sz w:val="21"/>
          <w:szCs w:val="21"/>
          <w:highlight w:val="yellow"/>
          <w:lang w:eastAsia="nl-NL"/>
        </w:rPr>
        <w:t xml:space="preserve">  </w:t>
      </w:r>
      <w:proofErr w:type="gramStart"/>
      <w:r w:rsidRPr="00665CA3">
        <w:rPr>
          <w:rFonts w:ascii="Consolas" w:eastAsia="Times New Roman" w:hAnsi="Consolas" w:cs="Times New Roman"/>
          <w:color w:val="000000"/>
          <w:sz w:val="21"/>
          <w:szCs w:val="21"/>
          <w:highlight w:val="yellow"/>
          <w:lang w:val="en-US" w:eastAsia="nl-NL"/>
        </w:rPr>
        <w:t>if( lengte</w:t>
      </w:r>
      <w:proofErr w:type="gramEnd"/>
      <w:r w:rsidRPr="00665CA3">
        <w:rPr>
          <w:rFonts w:ascii="Consolas" w:eastAsia="Times New Roman" w:hAnsi="Consolas" w:cs="Times New Roman"/>
          <w:color w:val="000000"/>
          <w:sz w:val="21"/>
          <w:szCs w:val="21"/>
          <w:highlight w:val="yellow"/>
          <w:lang w:val="en-US" w:eastAsia="nl-NL"/>
        </w:rPr>
        <w:t xml:space="preserve"> &gt;= 1.2 ):</w:t>
      </w:r>
    </w:p>
    <w:p w14:paraId="51E70182"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665CA3">
        <w:rPr>
          <w:rFonts w:ascii="Consolas" w:eastAsia="Times New Roman" w:hAnsi="Consolas" w:cs="Times New Roman"/>
          <w:color w:val="000000"/>
          <w:sz w:val="21"/>
          <w:szCs w:val="21"/>
          <w:highlight w:val="yellow"/>
          <w:lang w:val="en-US" w:eastAsia="nl-NL"/>
        </w:rPr>
        <w:t xml:space="preserve">    return True</w:t>
      </w:r>
    </w:p>
    <w:p w14:paraId="2631C938"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665CA3">
        <w:rPr>
          <w:rFonts w:ascii="Consolas" w:eastAsia="Times New Roman" w:hAnsi="Consolas" w:cs="Times New Roman"/>
          <w:color w:val="000000"/>
          <w:sz w:val="21"/>
          <w:szCs w:val="21"/>
          <w:highlight w:val="yellow"/>
          <w:lang w:val="en-US" w:eastAsia="nl-NL"/>
        </w:rPr>
        <w:t xml:space="preserve">  </w:t>
      </w:r>
      <w:proofErr w:type="gramStart"/>
      <w:r w:rsidRPr="00665CA3">
        <w:rPr>
          <w:rFonts w:ascii="Consolas" w:eastAsia="Times New Roman" w:hAnsi="Consolas" w:cs="Times New Roman"/>
          <w:color w:val="000000"/>
          <w:sz w:val="21"/>
          <w:szCs w:val="21"/>
          <w:highlight w:val="yellow"/>
          <w:lang w:val="en-US" w:eastAsia="nl-NL"/>
        </w:rPr>
        <w:t>elif( lengte</w:t>
      </w:r>
      <w:proofErr w:type="gramEnd"/>
      <w:r w:rsidRPr="00665CA3">
        <w:rPr>
          <w:rFonts w:ascii="Consolas" w:eastAsia="Times New Roman" w:hAnsi="Consolas" w:cs="Times New Roman"/>
          <w:color w:val="000000"/>
          <w:sz w:val="21"/>
          <w:szCs w:val="21"/>
          <w:highlight w:val="yellow"/>
          <w:lang w:val="en-US" w:eastAsia="nl-NL"/>
        </w:rPr>
        <w:t xml:space="preserve"> &gt;= 1.10):</w:t>
      </w:r>
    </w:p>
    <w:p w14:paraId="5F013FE2"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665CA3">
        <w:rPr>
          <w:rFonts w:ascii="Consolas" w:eastAsia="Times New Roman" w:hAnsi="Consolas" w:cs="Times New Roman"/>
          <w:color w:val="000000"/>
          <w:sz w:val="21"/>
          <w:szCs w:val="21"/>
          <w:highlight w:val="yellow"/>
          <w:lang w:val="en-US" w:eastAsia="nl-NL"/>
        </w:rPr>
        <w:t xml:space="preserve">    </w:t>
      </w:r>
      <w:proofErr w:type="gramStart"/>
      <w:r w:rsidRPr="00665CA3">
        <w:rPr>
          <w:rFonts w:ascii="Consolas" w:eastAsia="Times New Roman" w:hAnsi="Consolas" w:cs="Times New Roman"/>
          <w:color w:val="000000"/>
          <w:sz w:val="21"/>
          <w:szCs w:val="21"/>
          <w:highlight w:val="yellow"/>
          <w:lang w:val="en-US" w:eastAsia="nl-NL"/>
        </w:rPr>
        <w:t>if(</w:t>
      </w:r>
      <w:proofErr w:type="gramEnd"/>
      <w:r w:rsidRPr="00665CA3">
        <w:rPr>
          <w:rFonts w:ascii="Consolas" w:eastAsia="Times New Roman" w:hAnsi="Consolas" w:cs="Times New Roman"/>
          <w:color w:val="000000"/>
          <w:sz w:val="21"/>
          <w:szCs w:val="21"/>
          <w:highlight w:val="yellow"/>
          <w:lang w:val="en-US" w:eastAsia="nl-NL"/>
        </w:rPr>
        <w:t>leeftijd_begeleider &gt;= 18):</w:t>
      </w:r>
    </w:p>
    <w:p w14:paraId="4DFCB970"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665CA3">
        <w:rPr>
          <w:rFonts w:ascii="Consolas" w:eastAsia="Times New Roman" w:hAnsi="Consolas" w:cs="Times New Roman"/>
          <w:color w:val="000000"/>
          <w:sz w:val="21"/>
          <w:szCs w:val="21"/>
          <w:highlight w:val="yellow"/>
          <w:lang w:val="en-US" w:eastAsia="nl-NL"/>
        </w:rPr>
        <w:lastRenderedPageBreak/>
        <w:t xml:space="preserve">      return True</w:t>
      </w:r>
    </w:p>
    <w:p w14:paraId="7362CC96"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665CA3">
        <w:rPr>
          <w:rFonts w:ascii="Consolas" w:eastAsia="Times New Roman" w:hAnsi="Consolas" w:cs="Times New Roman"/>
          <w:color w:val="000000"/>
          <w:sz w:val="21"/>
          <w:szCs w:val="21"/>
          <w:highlight w:val="yellow"/>
          <w:lang w:val="en-US" w:eastAsia="nl-NL"/>
        </w:rPr>
        <w:t xml:space="preserve">    else:</w:t>
      </w:r>
    </w:p>
    <w:p w14:paraId="304F7A99"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665CA3">
        <w:rPr>
          <w:rFonts w:ascii="Consolas" w:eastAsia="Times New Roman" w:hAnsi="Consolas" w:cs="Times New Roman"/>
          <w:color w:val="000000"/>
          <w:sz w:val="21"/>
          <w:szCs w:val="21"/>
          <w:highlight w:val="yellow"/>
          <w:lang w:val="en-US" w:eastAsia="nl-NL"/>
        </w:rPr>
        <w:t xml:space="preserve">      return False</w:t>
      </w:r>
    </w:p>
    <w:p w14:paraId="741F0CD5"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665CA3">
        <w:rPr>
          <w:rFonts w:ascii="Consolas" w:eastAsia="Times New Roman" w:hAnsi="Consolas" w:cs="Times New Roman"/>
          <w:color w:val="000000"/>
          <w:sz w:val="21"/>
          <w:szCs w:val="21"/>
          <w:highlight w:val="yellow"/>
          <w:lang w:val="en-US" w:eastAsia="nl-NL"/>
        </w:rPr>
        <w:t xml:space="preserve">  </w:t>
      </w:r>
      <w:r w:rsidRPr="001F7F69">
        <w:rPr>
          <w:rFonts w:ascii="Consolas" w:eastAsia="Times New Roman" w:hAnsi="Consolas" w:cs="Times New Roman"/>
          <w:color w:val="000000"/>
          <w:sz w:val="21"/>
          <w:szCs w:val="21"/>
          <w:highlight w:val="yellow"/>
          <w:lang w:eastAsia="nl-NL"/>
        </w:rPr>
        <w:t>else:</w:t>
      </w:r>
    </w:p>
    <w:p w14:paraId="663C2BA2"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 xml:space="preserve">    return False</w:t>
      </w:r>
    </w:p>
    <w:p w14:paraId="2D62C131" w14:textId="77777777" w:rsidR="00AD296C" w:rsidRPr="00D91E88"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p>
    <w:p w14:paraId="409A3863" w14:textId="77777777" w:rsidR="00AD296C" w:rsidRPr="00D91E88"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p>
    <w:p w14:paraId="777201A8"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D91E88">
        <w:rPr>
          <w:rFonts w:ascii="Consolas" w:eastAsia="Times New Roman" w:hAnsi="Consolas" w:cs="Times New Roman"/>
          <w:color w:val="000000"/>
          <w:sz w:val="21"/>
          <w:szCs w:val="21"/>
          <w:highlight w:val="yellow"/>
          <w:lang w:eastAsia="nl-NL"/>
        </w:rPr>
        <w:t>##het volgende is alleen om te testen</w:t>
      </w:r>
    </w:p>
    <w:p w14:paraId="6BB6861C"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 HOOFDPROGRAMMA</w:t>
      </w:r>
    </w:p>
    <w:p w14:paraId="5443D895"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proofErr w:type="gramStart"/>
      <w:r w:rsidRPr="001F7F69">
        <w:rPr>
          <w:rFonts w:ascii="Consolas" w:eastAsia="Times New Roman" w:hAnsi="Consolas" w:cs="Times New Roman"/>
          <w:color w:val="000000"/>
          <w:sz w:val="21"/>
          <w:szCs w:val="21"/>
          <w:highlight w:val="yellow"/>
          <w:lang w:eastAsia="nl-NL"/>
        </w:rPr>
        <w:t>print(</w:t>
      </w:r>
      <w:proofErr w:type="gramEnd"/>
      <w:r w:rsidRPr="001F7F69">
        <w:rPr>
          <w:rFonts w:ascii="Consolas" w:eastAsia="Times New Roman" w:hAnsi="Consolas" w:cs="Times New Roman"/>
          <w:color w:val="000000"/>
          <w:sz w:val="21"/>
          <w:szCs w:val="21"/>
          <w:highlight w:val="yellow"/>
          <w:lang w:eastAsia="nl-NL"/>
        </w:rPr>
        <w:t>"Hoe lang ben jij?")</w:t>
      </w:r>
    </w:p>
    <w:p w14:paraId="49D8A212"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lengte = float( input() )</w:t>
      </w:r>
    </w:p>
    <w:p w14:paraId="16CE737E"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proofErr w:type="gramStart"/>
      <w:r w:rsidRPr="001F7F69">
        <w:rPr>
          <w:rFonts w:ascii="Consolas" w:eastAsia="Times New Roman" w:hAnsi="Consolas" w:cs="Times New Roman"/>
          <w:color w:val="000000"/>
          <w:sz w:val="21"/>
          <w:szCs w:val="21"/>
          <w:highlight w:val="yellow"/>
          <w:lang w:eastAsia="nl-NL"/>
        </w:rPr>
        <w:t>print(</w:t>
      </w:r>
      <w:proofErr w:type="gramEnd"/>
      <w:r w:rsidRPr="001F7F69">
        <w:rPr>
          <w:rFonts w:ascii="Consolas" w:eastAsia="Times New Roman" w:hAnsi="Consolas" w:cs="Times New Roman"/>
          <w:color w:val="000000"/>
          <w:sz w:val="21"/>
          <w:szCs w:val="21"/>
          <w:highlight w:val="yellow"/>
          <w:lang w:eastAsia="nl-NL"/>
        </w:rPr>
        <w:t>"Hoe oud is jouw begeleider?")</w:t>
      </w:r>
    </w:p>
    <w:p w14:paraId="09317248"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leeftijd = int( input() )</w:t>
      </w:r>
    </w:p>
    <w:p w14:paraId="48F9EEE6" w14:textId="77777777" w:rsidR="00AD296C" w:rsidRPr="001F7F69" w:rsidRDefault="00AD296C" w:rsidP="00AD296C">
      <w:pPr>
        <w:shd w:val="clear" w:color="auto" w:fill="FFFFFE"/>
        <w:spacing w:after="240" w:line="285" w:lineRule="atLeast"/>
        <w:rPr>
          <w:rFonts w:ascii="Consolas" w:eastAsia="Times New Roman" w:hAnsi="Consolas" w:cs="Times New Roman"/>
          <w:color w:val="000000"/>
          <w:sz w:val="21"/>
          <w:szCs w:val="21"/>
          <w:highlight w:val="yellow"/>
          <w:lang w:eastAsia="nl-NL"/>
        </w:rPr>
      </w:pPr>
    </w:p>
    <w:p w14:paraId="374ED6FB"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 xml:space="preserve">toegestaan = magInAchtbaan( lengte, leeftijd) </w:t>
      </w:r>
    </w:p>
    <w:p w14:paraId="669A2476"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lang w:eastAsia="nl-NL"/>
        </w:rPr>
      </w:pPr>
      <w:r w:rsidRPr="001F7F69">
        <w:rPr>
          <w:rFonts w:ascii="Consolas" w:eastAsia="Times New Roman" w:hAnsi="Consolas" w:cs="Times New Roman"/>
          <w:color w:val="000000"/>
          <w:sz w:val="21"/>
          <w:szCs w:val="21"/>
          <w:highlight w:val="yellow"/>
          <w:lang w:eastAsia="nl-NL"/>
        </w:rPr>
        <w:t>print(toegestaan)</w:t>
      </w:r>
    </w:p>
    <w:p w14:paraId="1740E146" w14:textId="0EEA7FFE" w:rsidR="00AD296C" w:rsidRDefault="00AD296C" w:rsidP="001464C8"/>
    <w:p w14:paraId="553CF669" w14:textId="1EC5EA65" w:rsidR="00240D03" w:rsidRDefault="00240D03" w:rsidP="001464C8"/>
    <w:p w14:paraId="763137BA" w14:textId="77777777" w:rsidR="00240D03" w:rsidRDefault="00240D03" w:rsidP="00240D03">
      <w:pPr>
        <w:rPr>
          <w:rStyle w:val="Nadruk"/>
          <w:rFonts w:ascii="Arial" w:hAnsi="Arial" w:cs="Arial"/>
          <w:i w:val="0"/>
          <w:iCs w:val="0"/>
          <w:color w:val="000000" w:themeColor="text1"/>
          <w:sz w:val="24"/>
          <w:szCs w:val="24"/>
          <w:bdr w:val="none" w:sz="0" w:space="0" w:color="auto" w:frame="1"/>
          <w:shd w:val="clear" w:color="auto" w:fill="FFFFFF"/>
        </w:rPr>
      </w:pPr>
    </w:p>
    <w:sectPr w:rsidR="00240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96C"/>
    <w:multiLevelType w:val="hybridMultilevel"/>
    <w:tmpl w:val="950C76E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515FC3"/>
    <w:multiLevelType w:val="hybridMultilevel"/>
    <w:tmpl w:val="F230B328"/>
    <w:lvl w:ilvl="0" w:tplc="2E3AEBC2">
      <w:start w:val="3"/>
      <w:numFmt w:val="bullet"/>
      <w:lvlText w:val="-"/>
      <w:lvlJc w:val="left"/>
      <w:pPr>
        <w:ind w:left="677" w:hanging="360"/>
      </w:pPr>
      <w:rPr>
        <w:rFonts w:ascii="Arial" w:eastAsiaTheme="minorHAnsi" w:hAnsi="Arial" w:cs="Arial"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2" w15:restartNumberingAfterBreak="0">
    <w:nsid w:val="0A2C5B4C"/>
    <w:multiLevelType w:val="hybridMultilevel"/>
    <w:tmpl w:val="2DCC61C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854488"/>
    <w:multiLevelType w:val="hybridMultilevel"/>
    <w:tmpl w:val="A426BE26"/>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C3A4DDF"/>
    <w:multiLevelType w:val="hybridMultilevel"/>
    <w:tmpl w:val="064A9D8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F83F3F"/>
    <w:multiLevelType w:val="hybridMultilevel"/>
    <w:tmpl w:val="76260216"/>
    <w:lvl w:ilvl="0" w:tplc="0409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3A4574"/>
    <w:multiLevelType w:val="hybridMultilevel"/>
    <w:tmpl w:val="54525D1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7E580B"/>
    <w:multiLevelType w:val="hybridMultilevel"/>
    <w:tmpl w:val="81308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3D6FB6"/>
    <w:multiLevelType w:val="hybridMultilevel"/>
    <w:tmpl w:val="89F85280"/>
    <w:lvl w:ilvl="0" w:tplc="A6C68EB0">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E862E1"/>
    <w:multiLevelType w:val="hybridMultilevel"/>
    <w:tmpl w:val="A072D0B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7A7717E"/>
    <w:multiLevelType w:val="hybridMultilevel"/>
    <w:tmpl w:val="EE46B1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8992CF1"/>
    <w:multiLevelType w:val="hybridMultilevel"/>
    <w:tmpl w:val="E2C8B734"/>
    <w:lvl w:ilvl="0" w:tplc="04130001">
      <w:start w:val="1"/>
      <w:numFmt w:val="bullet"/>
      <w:lvlText w:val=""/>
      <w:lvlJc w:val="left"/>
      <w:pPr>
        <w:ind w:left="1296" w:hanging="360"/>
      </w:pPr>
      <w:rPr>
        <w:rFonts w:ascii="Symbol" w:hAnsi="Symbol" w:hint="default"/>
      </w:rPr>
    </w:lvl>
    <w:lvl w:ilvl="1" w:tplc="04130003" w:tentative="1">
      <w:start w:val="1"/>
      <w:numFmt w:val="bullet"/>
      <w:lvlText w:val="o"/>
      <w:lvlJc w:val="left"/>
      <w:pPr>
        <w:ind w:left="2016" w:hanging="360"/>
      </w:pPr>
      <w:rPr>
        <w:rFonts w:ascii="Courier New" w:hAnsi="Courier New" w:cs="Courier New" w:hint="default"/>
      </w:rPr>
    </w:lvl>
    <w:lvl w:ilvl="2" w:tplc="04130005" w:tentative="1">
      <w:start w:val="1"/>
      <w:numFmt w:val="bullet"/>
      <w:lvlText w:val=""/>
      <w:lvlJc w:val="left"/>
      <w:pPr>
        <w:ind w:left="2736" w:hanging="360"/>
      </w:pPr>
      <w:rPr>
        <w:rFonts w:ascii="Wingdings" w:hAnsi="Wingdings" w:hint="default"/>
      </w:rPr>
    </w:lvl>
    <w:lvl w:ilvl="3" w:tplc="04130001" w:tentative="1">
      <w:start w:val="1"/>
      <w:numFmt w:val="bullet"/>
      <w:lvlText w:val=""/>
      <w:lvlJc w:val="left"/>
      <w:pPr>
        <w:ind w:left="3456" w:hanging="360"/>
      </w:pPr>
      <w:rPr>
        <w:rFonts w:ascii="Symbol" w:hAnsi="Symbol" w:hint="default"/>
      </w:rPr>
    </w:lvl>
    <w:lvl w:ilvl="4" w:tplc="04130003" w:tentative="1">
      <w:start w:val="1"/>
      <w:numFmt w:val="bullet"/>
      <w:lvlText w:val="o"/>
      <w:lvlJc w:val="left"/>
      <w:pPr>
        <w:ind w:left="4176" w:hanging="360"/>
      </w:pPr>
      <w:rPr>
        <w:rFonts w:ascii="Courier New" w:hAnsi="Courier New" w:cs="Courier New" w:hint="default"/>
      </w:rPr>
    </w:lvl>
    <w:lvl w:ilvl="5" w:tplc="04130005" w:tentative="1">
      <w:start w:val="1"/>
      <w:numFmt w:val="bullet"/>
      <w:lvlText w:val=""/>
      <w:lvlJc w:val="left"/>
      <w:pPr>
        <w:ind w:left="4896" w:hanging="360"/>
      </w:pPr>
      <w:rPr>
        <w:rFonts w:ascii="Wingdings" w:hAnsi="Wingdings" w:hint="default"/>
      </w:rPr>
    </w:lvl>
    <w:lvl w:ilvl="6" w:tplc="04130001" w:tentative="1">
      <w:start w:val="1"/>
      <w:numFmt w:val="bullet"/>
      <w:lvlText w:val=""/>
      <w:lvlJc w:val="left"/>
      <w:pPr>
        <w:ind w:left="5616" w:hanging="360"/>
      </w:pPr>
      <w:rPr>
        <w:rFonts w:ascii="Symbol" w:hAnsi="Symbol" w:hint="default"/>
      </w:rPr>
    </w:lvl>
    <w:lvl w:ilvl="7" w:tplc="04130003" w:tentative="1">
      <w:start w:val="1"/>
      <w:numFmt w:val="bullet"/>
      <w:lvlText w:val="o"/>
      <w:lvlJc w:val="left"/>
      <w:pPr>
        <w:ind w:left="6336" w:hanging="360"/>
      </w:pPr>
      <w:rPr>
        <w:rFonts w:ascii="Courier New" w:hAnsi="Courier New" w:cs="Courier New" w:hint="default"/>
      </w:rPr>
    </w:lvl>
    <w:lvl w:ilvl="8" w:tplc="04130005" w:tentative="1">
      <w:start w:val="1"/>
      <w:numFmt w:val="bullet"/>
      <w:lvlText w:val=""/>
      <w:lvlJc w:val="left"/>
      <w:pPr>
        <w:ind w:left="7056" w:hanging="360"/>
      </w:pPr>
      <w:rPr>
        <w:rFonts w:ascii="Wingdings" w:hAnsi="Wingdings" w:hint="default"/>
      </w:rPr>
    </w:lvl>
  </w:abstractNum>
  <w:abstractNum w:abstractNumId="12" w15:restartNumberingAfterBreak="0">
    <w:nsid w:val="29C35E98"/>
    <w:multiLevelType w:val="multilevel"/>
    <w:tmpl w:val="550E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C358F"/>
    <w:multiLevelType w:val="hybridMultilevel"/>
    <w:tmpl w:val="FBD841B4"/>
    <w:lvl w:ilvl="0" w:tplc="0730FABA">
      <w:numFmt w:val="bullet"/>
      <w:lvlText w:val="•"/>
      <w:lvlJc w:val="left"/>
      <w:pPr>
        <w:ind w:left="1032" w:hanging="456"/>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15930A8"/>
    <w:multiLevelType w:val="hybridMultilevel"/>
    <w:tmpl w:val="EDFECDA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38635D1"/>
    <w:multiLevelType w:val="hybridMultilevel"/>
    <w:tmpl w:val="63121686"/>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A061DF6"/>
    <w:multiLevelType w:val="hybridMultilevel"/>
    <w:tmpl w:val="36CEF476"/>
    <w:lvl w:ilvl="0" w:tplc="0730FABA">
      <w:numFmt w:val="bullet"/>
      <w:lvlText w:val="•"/>
      <w:lvlJc w:val="left"/>
      <w:pPr>
        <w:ind w:left="1032" w:hanging="456"/>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5F02CB5"/>
    <w:multiLevelType w:val="hybridMultilevel"/>
    <w:tmpl w:val="C4C41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4845D04"/>
    <w:multiLevelType w:val="multilevel"/>
    <w:tmpl w:val="73F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64DEC"/>
    <w:multiLevelType w:val="hybridMultilevel"/>
    <w:tmpl w:val="146E18EA"/>
    <w:lvl w:ilvl="0" w:tplc="21F2B38C">
      <w:start w:val="1"/>
      <w:numFmt w:val="bullet"/>
      <w:lvlText w:val="•"/>
      <w:lvlJc w:val="left"/>
      <w:pPr>
        <w:tabs>
          <w:tab w:val="num" w:pos="720"/>
        </w:tabs>
        <w:ind w:left="720" w:hanging="360"/>
      </w:pPr>
      <w:rPr>
        <w:rFonts w:ascii="Arial" w:hAnsi="Arial" w:hint="default"/>
      </w:rPr>
    </w:lvl>
    <w:lvl w:ilvl="1" w:tplc="746A6BE0" w:tentative="1">
      <w:start w:val="1"/>
      <w:numFmt w:val="bullet"/>
      <w:lvlText w:val="•"/>
      <w:lvlJc w:val="left"/>
      <w:pPr>
        <w:tabs>
          <w:tab w:val="num" w:pos="1440"/>
        </w:tabs>
        <w:ind w:left="1440" w:hanging="360"/>
      </w:pPr>
      <w:rPr>
        <w:rFonts w:ascii="Arial" w:hAnsi="Arial" w:hint="default"/>
      </w:rPr>
    </w:lvl>
    <w:lvl w:ilvl="2" w:tplc="0A0A691A" w:tentative="1">
      <w:start w:val="1"/>
      <w:numFmt w:val="bullet"/>
      <w:lvlText w:val="•"/>
      <w:lvlJc w:val="left"/>
      <w:pPr>
        <w:tabs>
          <w:tab w:val="num" w:pos="2160"/>
        </w:tabs>
        <w:ind w:left="2160" w:hanging="360"/>
      </w:pPr>
      <w:rPr>
        <w:rFonts w:ascii="Arial" w:hAnsi="Arial" w:hint="default"/>
      </w:rPr>
    </w:lvl>
    <w:lvl w:ilvl="3" w:tplc="AB02FE4A" w:tentative="1">
      <w:start w:val="1"/>
      <w:numFmt w:val="bullet"/>
      <w:lvlText w:val="•"/>
      <w:lvlJc w:val="left"/>
      <w:pPr>
        <w:tabs>
          <w:tab w:val="num" w:pos="2880"/>
        </w:tabs>
        <w:ind w:left="2880" w:hanging="360"/>
      </w:pPr>
      <w:rPr>
        <w:rFonts w:ascii="Arial" w:hAnsi="Arial" w:hint="default"/>
      </w:rPr>
    </w:lvl>
    <w:lvl w:ilvl="4" w:tplc="FDF8C9CE" w:tentative="1">
      <w:start w:val="1"/>
      <w:numFmt w:val="bullet"/>
      <w:lvlText w:val="•"/>
      <w:lvlJc w:val="left"/>
      <w:pPr>
        <w:tabs>
          <w:tab w:val="num" w:pos="3600"/>
        </w:tabs>
        <w:ind w:left="3600" w:hanging="360"/>
      </w:pPr>
      <w:rPr>
        <w:rFonts w:ascii="Arial" w:hAnsi="Arial" w:hint="default"/>
      </w:rPr>
    </w:lvl>
    <w:lvl w:ilvl="5" w:tplc="9B987B3C" w:tentative="1">
      <w:start w:val="1"/>
      <w:numFmt w:val="bullet"/>
      <w:lvlText w:val="•"/>
      <w:lvlJc w:val="left"/>
      <w:pPr>
        <w:tabs>
          <w:tab w:val="num" w:pos="4320"/>
        </w:tabs>
        <w:ind w:left="4320" w:hanging="360"/>
      </w:pPr>
      <w:rPr>
        <w:rFonts w:ascii="Arial" w:hAnsi="Arial" w:hint="default"/>
      </w:rPr>
    </w:lvl>
    <w:lvl w:ilvl="6" w:tplc="17C64C1A" w:tentative="1">
      <w:start w:val="1"/>
      <w:numFmt w:val="bullet"/>
      <w:lvlText w:val="•"/>
      <w:lvlJc w:val="left"/>
      <w:pPr>
        <w:tabs>
          <w:tab w:val="num" w:pos="5040"/>
        </w:tabs>
        <w:ind w:left="5040" w:hanging="360"/>
      </w:pPr>
      <w:rPr>
        <w:rFonts w:ascii="Arial" w:hAnsi="Arial" w:hint="default"/>
      </w:rPr>
    </w:lvl>
    <w:lvl w:ilvl="7" w:tplc="167CD534" w:tentative="1">
      <w:start w:val="1"/>
      <w:numFmt w:val="bullet"/>
      <w:lvlText w:val="•"/>
      <w:lvlJc w:val="left"/>
      <w:pPr>
        <w:tabs>
          <w:tab w:val="num" w:pos="5760"/>
        </w:tabs>
        <w:ind w:left="5760" w:hanging="360"/>
      </w:pPr>
      <w:rPr>
        <w:rFonts w:ascii="Arial" w:hAnsi="Arial" w:hint="default"/>
      </w:rPr>
    </w:lvl>
    <w:lvl w:ilvl="8" w:tplc="C57478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9D3817"/>
    <w:multiLevelType w:val="hybridMultilevel"/>
    <w:tmpl w:val="63121686"/>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613093C"/>
    <w:multiLevelType w:val="hybridMultilevel"/>
    <w:tmpl w:val="58809E50"/>
    <w:lvl w:ilvl="0" w:tplc="0730FABA">
      <w:numFmt w:val="bullet"/>
      <w:lvlText w:val="•"/>
      <w:lvlJc w:val="left"/>
      <w:pPr>
        <w:ind w:left="1032" w:hanging="456"/>
      </w:pPr>
      <w:rPr>
        <w:rFonts w:ascii="Arial" w:eastAsiaTheme="minorHAnsi" w:hAnsi="Arial" w:cs="Arial" w:hint="default"/>
      </w:rPr>
    </w:lvl>
    <w:lvl w:ilvl="1" w:tplc="04130003" w:tentative="1">
      <w:start w:val="1"/>
      <w:numFmt w:val="bullet"/>
      <w:lvlText w:val="o"/>
      <w:lvlJc w:val="left"/>
      <w:pPr>
        <w:ind w:left="1656" w:hanging="360"/>
      </w:pPr>
      <w:rPr>
        <w:rFonts w:ascii="Courier New" w:hAnsi="Courier New" w:cs="Courier New" w:hint="default"/>
      </w:rPr>
    </w:lvl>
    <w:lvl w:ilvl="2" w:tplc="04130005" w:tentative="1">
      <w:start w:val="1"/>
      <w:numFmt w:val="bullet"/>
      <w:lvlText w:val=""/>
      <w:lvlJc w:val="left"/>
      <w:pPr>
        <w:ind w:left="2376" w:hanging="360"/>
      </w:pPr>
      <w:rPr>
        <w:rFonts w:ascii="Wingdings" w:hAnsi="Wingdings" w:hint="default"/>
      </w:rPr>
    </w:lvl>
    <w:lvl w:ilvl="3" w:tplc="04130001" w:tentative="1">
      <w:start w:val="1"/>
      <w:numFmt w:val="bullet"/>
      <w:lvlText w:val=""/>
      <w:lvlJc w:val="left"/>
      <w:pPr>
        <w:ind w:left="3096" w:hanging="360"/>
      </w:pPr>
      <w:rPr>
        <w:rFonts w:ascii="Symbol" w:hAnsi="Symbol" w:hint="default"/>
      </w:rPr>
    </w:lvl>
    <w:lvl w:ilvl="4" w:tplc="04130003" w:tentative="1">
      <w:start w:val="1"/>
      <w:numFmt w:val="bullet"/>
      <w:lvlText w:val="o"/>
      <w:lvlJc w:val="left"/>
      <w:pPr>
        <w:ind w:left="3816" w:hanging="360"/>
      </w:pPr>
      <w:rPr>
        <w:rFonts w:ascii="Courier New" w:hAnsi="Courier New" w:cs="Courier New" w:hint="default"/>
      </w:rPr>
    </w:lvl>
    <w:lvl w:ilvl="5" w:tplc="04130005" w:tentative="1">
      <w:start w:val="1"/>
      <w:numFmt w:val="bullet"/>
      <w:lvlText w:val=""/>
      <w:lvlJc w:val="left"/>
      <w:pPr>
        <w:ind w:left="4536" w:hanging="360"/>
      </w:pPr>
      <w:rPr>
        <w:rFonts w:ascii="Wingdings" w:hAnsi="Wingdings" w:hint="default"/>
      </w:rPr>
    </w:lvl>
    <w:lvl w:ilvl="6" w:tplc="04130001" w:tentative="1">
      <w:start w:val="1"/>
      <w:numFmt w:val="bullet"/>
      <w:lvlText w:val=""/>
      <w:lvlJc w:val="left"/>
      <w:pPr>
        <w:ind w:left="5256" w:hanging="360"/>
      </w:pPr>
      <w:rPr>
        <w:rFonts w:ascii="Symbol" w:hAnsi="Symbol" w:hint="default"/>
      </w:rPr>
    </w:lvl>
    <w:lvl w:ilvl="7" w:tplc="04130003" w:tentative="1">
      <w:start w:val="1"/>
      <w:numFmt w:val="bullet"/>
      <w:lvlText w:val="o"/>
      <w:lvlJc w:val="left"/>
      <w:pPr>
        <w:ind w:left="5976" w:hanging="360"/>
      </w:pPr>
      <w:rPr>
        <w:rFonts w:ascii="Courier New" w:hAnsi="Courier New" w:cs="Courier New" w:hint="default"/>
      </w:rPr>
    </w:lvl>
    <w:lvl w:ilvl="8" w:tplc="04130005" w:tentative="1">
      <w:start w:val="1"/>
      <w:numFmt w:val="bullet"/>
      <w:lvlText w:val=""/>
      <w:lvlJc w:val="left"/>
      <w:pPr>
        <w:ind w:left="6696" w:hanging="360"/>
      </w:pPr>
      <w:rPr>
        <w:rFonts w:ascii="Wingdings" w:hAnsi="Wingdings" w:hint="default"/>
      </w:rPr>
    </w:lvl>
  </w:abstractNum>
  <w:abstractNum w:abstractNumId="22" w15:restartNumberingAfterBreak="0">
    <w:nsid w:val="790C1CA8"/>
    <w:multiLevelType w:val="hybridMultilevel"/>
    <w:tmpl w:val="2EC234B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2145985">
    <w:abstractNumId w:val="19"/>
  </w:num>
  <w:num w:numId="2" w16cid:durableId="1866671460">
    <w:abstractNumId w:val="9"/>
  </w:num>
  <w:num w:numId="3" w16cid:durableId="18707099">
    <w:abstractNumId w:val="22"/>
  </w:num>
  <w:num w:numId="4" w16cid:durableId="1046757652">
    <w:abstractNumId w:val="0"/>
  </w:num>
  <w:num w:numId="5" w16cid:durableId="1504510040">
    <w:abstractNumId w:val="2"/>
  </w:num>
  <w:num w:numId="6" w16cid:durableId="1928542153">
    <w:abstractNumId w:val="3"/>
  </w:num>
  <w:num w:numId="7" w16cid:durableId="1490562845">
    <w:abstractNumId w:val="10"/>
  </w:num>
  <w:num w:numId="8" w16cid:durableId="1724325528">
    <w:abstractNumId w:val="4"/>
  </w:num>
  <w:num w:numId="9" w16cid:durableId="153690404">
    <w:abstractNumId w:val="6"/>
  </w:num>
  <w:num w:numId="10" w16cid:durableId="1511021552">
    <w:abstractNumId w:val="14"/>
  </w:num>
  <w:num w:numId="11" w16cid:durableId="1757090748">
    <w:abstractNumId w:val="8"/>
  </w:num>
  <w:num w:numId="12" w16cid:durableId="31927869">
    <w:abstractNumId w:val="18"/>
  </w:num>
  <w:num w:numId="13" w16cid:durableId="1784767493">
    <w:abstractNumId w:val="12"/>
  </w:num>
  <w:num w:numId="14" w16cid:durableId="472210887">
    <w:abstractNumId w:val="1"/>
  </w:num>
  <w:num w:numId="15" w16cid:durableId="1449007129">
    <w:abstractNumId w:val="11"/>
  </w:num>
  <w:num w:numId="16" w16cid:durableId="2059163118">
    <w:abstractNumId w:val="21"/>
  </w:num>
  <w:num w:numId="17" w16cid:durableId="402992411">
    <w:abstractNumId w:val="13"/>
  </w:num>
  <w:num w:numId="18" w16cid:durableId="1959137325">
    <w:abstractNumId w:val="16"/>
  </w:num>
  <w:num w:numId="19" w16cid:durableId="707536647">
    <w:abstractNumId w:val="20"/>
  </w:num>
  <w:num w:numId="20" w16cid:durableId="395857980">
    <w:abstractNumId w:val="5"/>
  </w:num>
  <w:num w:numId="21" w16cid:durableId="336929277">
    <w:abstractNumId w:val="15"/>
  </w:num>
  <w:num w:numId="22" w16cid:durableId="1812090717">
    <w:abstractNumId w:val="17"/>
  </w:num>
  <w:num w:numId="23" w16cid:durableId="127567600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sten Kingma">
    <w15:presenceInfo w15:providerId="None" w15:userId="Kirsten King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Q0NzUytjA2NrUwNTVW0lEKTi0uzszPAykwrwUAQbmkTSwAAAA="/>
  </w:docVars>
  <w:rsids>
    <w:rsidRoot w:val="005C091C"/>
    <w:rsid w:val="000163B4"/>
    <w:rsid w:val="00030FD8"/>
    <w:rsid w:val="00031E98"/>
    <w:rsid w:val="00034195"/>
    <w:rsid w:val="000366F3"/>
    <w:rsid w:val="00062A2D"/>
    <w:rsid w:val="000730B3"/>
    <w:rsid w:val="000A0003"/>
    <w:rsid w:val="000C6454"/>
    <w:rsid w:val="000D4755"/>
    <w:rsid w:val="000D6D60"/>
    <w:rsid w:val="000E79EC"/>
    <w:rsid w:val="000F00CC"/>
    <w:rsid w:val="00101CDD"/>
    <w:rsid w:val="00105A75"/>
    <w:rsid w:val="001171E3"/>
    <w:rsid w:val="00133CFE"/>
    <w:rsid w:val="00142D9D"/>
    <w:rsid w:val="001438B5"/>
    <w:rsid w:val="001464C8"/>
    <w:rsid w:val="001602F7"/>
    <w:rsid w:val="001633A3"/>
    <w:rsid w:val="0016716D"/>
    <w:rsid w:val="001810FF"/>
    <w:rsid w:val="001846CB"/>
    <w:rsid w:val="001A29B5"/>
    <w:rsid w:val="001A6C7E"/>
    <w:rsid w:val="001B2995"/>
    <w:rsid w:val="001C52E6"/>
    <w:rsid w:val="002004E2"/>
    <w:rsid w:val="002076E4"/>
    <w:rsid w:val="002338BB"/>
    <w:rsid w:val="00240D03"/>
    <w:rsid w:val="002528D9"/>
    <w:rsid w:val="00255776"/>
    <w:rsid w:val="0026292A"/>
    <w:rsid w:val="002754FB"/>
    <w:rsid w:val="00275911"/>
    <w:rsid w:val="00281FF5"/>
    <w:rsid w:val="00282B71"/>
    <w:rsid w:val="002878CA"/>
    <w:rsid w:val="002B717A"/>
    <w:rsid w:val="002C2D7D"/>
    <w:rsid w:val="002C6152"/>
    <w:rsid w:val="002E10CC"/>
    <w:rsid w:val="002F53F0"/>
    <w:rsid w:val="00305C40"/>
    <w:rsid w:val="003072D0"/>
    <w:rsid w:val="00307F12"/>
    <w:rsid w:val="0031055E"/>
    <w:rsid w:val="003114DA"/>
    <w:rsid w:val="00322500"/>
    <w:rsid w:val="00326C13"/>
    <w:rsid w:val="00330AFE"/>
    <w:rsid w:val="0034298F"/>
    <w:rsid w:val="00353DA6"/>
    <w:rsid w:val="003644AE"/>
    <w:rsid w:val="00370DFF"/>
    <w:rsid w:val="00374D0E"/>
    <w:rsid w:val="0039041F"/>
    <w:rsid w:val="003A33A0"/>
    <w:rsid w:val="003C500A"/>
    <w:rsid w:val="003E758B"/>
    <w:rsid w:val="003F33B9"/>
    <w:rsid w:val="003F42E5"/>
    <w:rsid w:val="004329A4"/>
    <w:rsid w:val="00440293"/>
    <w:rsid w:val="00443AB3"/>
    <w:rsid w:val="00457E33"/>
    <w:rsid w:val="00465DB6"/>
    <w:rsid w:val="00466951"/>
    <w:rsid w:val="00486B51"/>
    <w:rsid w:val="004932DE"/>
    <w:rsid w:val="00496A8C"/>
    <w:rsid w:val="004B61C4"/>
    <w:rsid w:val="004B76F5"/>
    <w:rsid w:val="004C0427"/>
    <w:rsid w:val="004E56AB"/>
    <w:rsid w:val="00500A48"/>
    <w:rsid w:val="00505361"/>
    <w:rsid w:val="00513A5C"/>
    <w:rsid w:val="00526E6A"/>
    <w:rsid w:val="005330A5"/>
    <w:rsid w:val="005330B4"/>
    <w:rsid w:val="00537949"/>
    <w:rsid w:val="00542D9B"/>
    <w:rsid w:val="0055043D"/>
    <w:rsid w:val="00582DD1"/>
    <w:rsid w:val="0059574B"/>
    <w:rsid w:val="00596A42"/>
    <w:rsid w:val="005A4975"/>
    <w:rsid w:val="005A6A33"/>
    <w:rsid w:val="005C091C"/>
    <w:rsid w:val="005C273D"/>
    <w:rsid w:val="005C57F9"/>
    <w:rsid w:val="005D08F7"/>
    <w:rsid w:val="005D3C57"/>
    <w:rsid w:val="005E1001"/>
    <w:rsid w:val="005E596F"/>
    <w:rsid w:val="00621FEB"/>
    <w:rsid w:val="006535E1"/>
    <w:rsid w:val="00665C02"/>
    <w:rsid w:val="00665CA3"/>
    <w:rsid w:val="00676940"/>
    <w:rsid w:val="006822A4"/>
    <w:rsid w:val="0069759A"/>
    <w:rsid w:val="006B6F92"/>
    <w:rsid w:val="006C1FCC"/>
    <w:rsid w:val="006D0ACB"/>
    <w:rsid w:val="006E2904"/>
    <w:rsid w:val="006E2C68"/>
    <w:rsid w:val="00706F36"/>
    <w:rsid w:val="00713130"/>
    <w:rsid w:val="00735B7E"/>
    <w:rsid w:val="007812A0"/>
    <w:rsid w:val="00794C91"/>
    <w:rsid w:val="007A5C82"/>
    <w:rsid w:val="007C0853"/>
    <w:rsid w:val="007C13F6"/>
    <w:rsid w:val="007C2B41"/>
    <w:rsid w:val="007D26B3"/>
    <w:rsid w:val="007D7341"/>
    <w:rsid w:val="007F0726"/>
    <w:rsid w:val="007F0784"/>
    <w:rsid w:val="007F575E"/>
    <w:rsid w:val="007F6720"/>
    <w:rsid w:val="00806091"/>
    <w:rsid w:val="008151DB"/>
    <w:rsid w:val="008172CE"/>
    <w:rsid w:val="008330F9"/>
    <w:rsid w:val="0086780B"/>
    <w:rsid w:val="0087048B"/>
    <w:rsid w:val="00872F75"/>
    <w:rsid w:val="008B15B4"/>
    <w:rsid w:val="008C27AA"/>
    <w:rsid w:val="008D2E0A"/>
    <w:rsid w:val="008E5FED"/>
    <w:rsid w:val="008F0DC1"/>
    <w:rsid w:val="008F7D9D"/>
    <w:rsid w:val="00905BAB"/>
    <w:rsid w:val="00927B0A"/>
    <w:rsid w:val="00940060"/>
    <w:rsid w:val="0096326F"/>
    <w:rsid w:val="0098763C"/>
    <w:rsid w:val="009922A0"/>
    <w:rsid w:val="0099703D"/>
    <w:rsid w:val="00997052"/>
    <w:rsid w:val="009A1D94"/>
    <w:rsid w:val="009B33D6"/>
    <w:rsid w:val="009C1B77"/>
    <w:rsid w:val="009D35E7"/>
    <w:rsid w:val="009D65A9"/>
    <w:rsid w:val="009E3680"/>
    <w:rsid w:val="009E6AA3"/>
    <w:rsid w:val="009F1665"/>
    <w:rsid w:val="00A05AF1"/>
    <w:rsid w:val="00A1402E"/>
    <w:rsid w:val="00A20320"/>
    <w:rsid w:val="00A31B4E"/>
    <w:rsid w:val="00A53C54"/>
    <w:rsid w:val="00A963EE"/>
    <w:rsid w:val="00AA06E4"/>
    <w:rsid w:val="00AB2397"/>
    <w:rsid w:val="00AB59F6"/>
    <w:rsid w:val="00AC19D2"/>
    <w:rsid w:val="00AC45B7"/>
    <w:rsid w:val="00AD1E5A"/>
    <w:rsid w:val="00AD296C"/>
    <w:rsid w:val="00AD3C41"/>
    <w:rsid w:val="00AE4AD5"/>
    <w:rsid w:val="00AE5B88"/>
    <w:rsid w:val="00AF4BDB"/>
    <w:rsid w:val="00B0407B"/>
    <w:rsid w:val="00B068CA"/>
    <w:rsid w:val="00B143B6"/>
    <w:rsid w:val="00B417C8"/>
    <w:rsid w:val="00B50A92"/>
    <w:rsid w:val="00B56958"/>
    <w:rsid w:val="00B66982"/>
    <w:rsid w:val="00B754C2"/>
    <w:rsid w:val="00B770D8"/>
    <w:rsid w:val="00BC158B"/>
    <w:rsid w:val="00BE64FE"/>
    <w:rsid w:val="00BE65D1"/>
    <w:rsid w:val="00BE6947"/>
    <w:rsid w:val="00C10BFC"/>
    <w:rsid w:val="00C171D7"/>
    <w:rsid w:val="00C349D4"/>
    <w:rsid w:val="00C50D2B"/>
    <w:rsid w:val="00C52D78"/>
    <w:rsid w:val="00C53423"/>
    <w:rsid w:val="00C6638C"/>
    <w:rsid w:val="00CA30AC"/>
    <w:rsid w:val="00CB5FBB"/>
    <w:rsid w:val="00CC5F28"/>
    <w:rsid w:val="00CC685B"/>
    <w:rsid w:val="00CD135F"/>
    <w:rsid w:val="00CD6178"/>
    <w:rsid w:val="00CD693C"/>
    <w:rsid w:val="00D15554"/>
    <w:rsid w:val="00D213D5"/>
    <w:rsid w:val="00D47501"/>
    <w:rsid w:val="00D609AF"/>
    <w:rsid w:val="00D6288A"/>
    <w:rsid w:val="00D83DCB"/>
    <w:rsid w:val="00D9789D"/>
    <w:rsid w:val="00D97BC1"/>
    <w:rsid w:val="00DA1027"/>
    <w:rsid w:val="00DC283C"/>
    <w:rsid w:val="00DC2B6A"/>
    <w:rsid w:val="00DD60C5"/>
    <w:rsid w:val="00DE1011"/>
    <w:rsid w:val="00DE16F2"/>
    <w:rsid w:val="00DE65EE"/>
    <w:rsid w:val="00E177EB"/>
    <w:rsid w:val="00E41298"/>
    <w:rsid w:val="00E64167"/>
    <w:rsid w:val="00E709E0"/>
    <w:rsid w:val="00E718B2"/>
    <w:rsid w:val="00E83260"/>
    <w:rsid w:val="00E86D6C"/>
    <w:rsid w:val="00E9260D"/>
    <w:rsid w:val="00E92D12"/>
    <w:rsid w:val="00E95106"/>
    <w:rsid w:val="00ED326C"/>
    <w:rsid w:val="00F11A97"/>
    <w:rsid w:val="00F16CBD"/>
    <w:rsid w:val="00F46D7C"/>
    <w:rsid w:val="00FD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804C"/>
  <w15:chartTrackingRefBased/>
  <w15:docId w15:val="{416E9593-4363-4BFB-A101-A83C591A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24"/>
    <w:pPr>
      <w:spacing w:after="0"/>
    </w:pPr>
    <w:rPr>
      <w:lang w:val="nl-NL"/>
    </w:rPr>
  </w:style>
  <w:style w:type="paragraph" w:styleId="Kop1">
    <w:name w:val="heading 1"/>
    <w:basedOn w:val="Standaard"/>
    <w:next w:val="Standaard"/>
    <w:link w:val="Kop1Char"/>
    <w:uiPriority w:val="9"/>
    <w:qFormat/>
    <w:rsid w:val="002B71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71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E86D6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C091C"/>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C091C"/>
    <w:rPr>
      <w:rFonts w:ascii="Segoe UI" w:hAnsi="Segoe UI" w:cs="Segoe UI"/>
      <w:sz w:val="18"/>
      <w:szCs w:val="18"/>
      <w:lang w:val="nl-NL"/>
    </w:rPr>
  </w:style>
  <w:style w:type="paragraph" w:styleId="Lijstalinea">
    <w:name w:val="List Paragraph"/>
    <w:basedOn w:val="Standaard"/>
    <w:uiPriority w:val="34"/>
    <w:qFormat/>
    <w:rsid w:val="00AF4BDB"/>
    <w:pPr>
      <w:ind w:left="720"/>
      <w:contextualSpacing/>
    </w:pPr>
  </w:style>
  <w:style w:type="character" w:customStyle="1" w:styleId="Kop1Char">
    <w:name w:val="Kop 1 Char"/>
    <w:basedOn w:val="Standaardalinea-lettertype"/>
    <w:link w:val="Kop1"/>
    <w:uiPriority w:val="9"/>
    <w:rsid w:val="002B717A"/>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2B717A"/>
    <w:rPr>
      <w:rFonts w:asciiTheme="majorHAnsi" w:eastAsiaTheme="majorEastAsia" w:hAnsiTheme="majorHAnsi" w:cstheme="majorBidi"/>
      <w:color w:val="2F5496" w:themeColor="accent1" w:themeShade="BF"/>
      <w:sz w:val="26"/>
      <w:szCs w:val="26"/>
      <w:lang w:val="nl-NL"/>
    </w:rPr>
  </w:style>
  <w:style w:type="paragraph" w:customStyle="1" w:styleId="Code">
    <w:name w:val="Code"/>
    <w:basedOn w:val="Geenafstand"/>
    <w:qFormat/>
    <w:rsid w:val="002B717A"/>
    <w:pPr>
      <w:spacing w:after="40"/>
    </w:pPr>
    <w:rPr>
      <w:rFonts w:ascii="Consolas" w:hAnsi="Consolas" w:cs="Arial"/>
      <w:sz w:val="24"/>
      <w:szCs w:val="24"/>
      <w:lang w:eastAsia="nl-NL"/>
    </w:rPr>
  </w:style>
  <w:style w:type="paragraph" w:styleId="Geenafstand">
    <w:name w:val="No Spacing"/>
    <w:uiPriority w:val="1"/>
    <w:qFormat/>
    <w:rsid w:val="002B717A"/>
    <w:pPr>
      <w:spacing w:after="0" w:line="240" w:lineRule="auto"/>
    </w:pPr>
    <w:rPr>
      <w:lang w:val="nl-NL"/>
    </w:rPr>
  </w:style>
  <w:style w:type="paragraph" w:styleId="HTML-voorafopgemaakt">
    <w:name w:val="HTML Preformatted"/>
    <w:basedOn w:val="Standaard"/>
    <w:link w:val="HTML-voorafopgemaaktChar"/>
    <w:uiPriority w:val="99"/>
    <w:unhideWhenUsed/>
    <w:rsid w:val="002E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rsid w:val="002E10CC"/>
    <w:rPr>
      <w:rFonts w:ascii="Courier New" w:eastAsia="Times New Roman" w:hAnsi="Courier New" w:cs="Courier New"/>
      <w:sz w:val="20"/>
      <w:szCs w:val="20"/>
    </w:rPr>
  </w:style>
  <w:style w:type="table" w:styleId="Tabelraster">
    <w:name w:val="Table Grid"/>
    <w:basedOn w:val="Standaardtabel"/>
    <w:uiPriority w:val="39"/>
    <w:rsid w:val="00163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4932D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32DE"/>
    <w:rPr>
      <w:rFonts w:asciiTheme="majorHAnsi" w:eastAsiaTheme="majorEastAsia" w:hAnsiTheme="majorHAnsi" w:cstheme="majorBidi"/>
      <w:spacing w:val="-10"/>
      <w:kern w:val="28"/>
      <w:sz w:val="56"/>
      <w:szCs w:val="56"/>
      <w:lang w:val="nl-NL"/>
    </w:rPr>
  </w:style>
  <w:style w:type="character" w:customStyle="1" w:styleId="Kop3Char">
    <w:name w:val="Kop 3 Char"/>
    <w:basedOn w:val="Standaardalinea-lettertype"/>
    <w:link w:val="Kop3"/>
    <w:uiPriority w:val="9"/>
    <w:semiHidden/>
    <w:rsid w:val="00E86D6C"/>
    <w:rPr>
      <w:rFonts w:asciiTheme="majorHAnsi" w:eastAsiaTheme="majorEastAsia" w:hAnsiTheme="majorHAnsi" w:cstheme="majorBidi"/>
      <w:color w:val="1F3763" w:themeColor="accent1" w:themeShade="7F"/>
      <w:sz w:val="24"/>
      <w:szCs w:val="24"/>
      <w:lang w:val="nl-NL"/>
    </w:rPr>
  </w:style>
  <w:style w:type="character" w:styleId="HTMLCode">
    <w:name w:val="HTML Code"/>
    <w:basedOn w:val="Standaardalinea-lettertype"/>
    <w:uiPriority w:val="99"/>
    <w:semiHidden/>
    <w:unhideWhenUsed/>
    <w:rsid w:val="00E86D6C"/>
    <w:rPr>
      <w:rFonts w:ascii="Courier New" w:eastAsia="Times New Roman" w:hAnsi="Courier New" w:cs="Courier New"/>
      <w:sz w:val="20"/>
      <w:szCs w:val="20"/>
    </w:rPr>
  </w:style>
  <w:style w:type="character" w:styleId="Hyperlink">
    <w:name w:val="Hyperlink"/>
    <w:basedOn w:val="Standaardalinea-lettertype"/>
    <w:uiPriority w:val="99"/>
    <w:semiHidden/>
    <w:unhideWhenUsed/>
    <w:rsid w:val="00E86D6C"/>
    <w:rPr>
      <w:color w:val="0000FF"/>
      <w:u w:val="single"/>
    </w:rPr>
  </w:style>
  <w:style w:type="paragraph" w:styleId="Normaalweb">
    <w:name w:val="Normal (Web)"/>
    <w:basedOn w:val="Standaard"/>
    <w:uiPriority w:val="99"/>
    <w:semiHidden/>
    <w:unhideWhenUsed/>
    <w:rsid w:val="00B5695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B56958"/>
    <w:rPr>
      <w:i/>
      <w:iCs/>
    </w:rPr>
  </w:style>
  <w:style w:type="character" w:customStyle="1" w:styleId="token">
    <w:name w:val="token"/>
    <w:basedOn w:val="Standaardalinea-lettertype"/>
    <w:rsid w:val="00B56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473">
      <w:bodyDiv w:val="1"/>
      <w:marLeft w:val="0"/>
      <w:marRight w:val="0"/>
      <w:marTop w:val="0"/>
      <w:marBottom w:val="0"/>
      <w:divBdr>
        <w:top w:val="none" w:sz="0" w:space="0" w:color="auto"/>
        <w:left w:val="none" w:sz="0" w:space="0" w:color="auto"/>
        <w:bottom w:val="none" w:sz="0" w:space="0" w:color="auto"/>
        <w:right w:val="none" w:sz="0" w:space="0" w:color="auto"/>
      </w:divBdr>
    </w:div>
    <w:div w:id="123040092">
      <w:bodyDiv w:val="1"/>
      <w:marLeft w:val="0"/>
      <w:marRight w:val="0"/>
      <w:marTop w:val="0"/>
      <w:marBottom w:val="0"/>
      <w:divBdr>
        <w:top w:val="none" w:sz="0" w:space="0" w:color="auto"/>
        <w:left w:val="none" w:sz="0" w:space="0" w:color="auto"/>
        <w:bottom w:val="none" w:sz="0" w:space="0" w:color="auto"/>
        <w:right w:val="none" w:sz="0" w:space="0" w:color="auto"/>
      </w:divBdr>
    </w:div>
    <w:div w:id="129516108">
      <w:bodyDiv w:val="1"/>
      <w:marLeft w:val="0"/>
      <w:marRight w:val="0"/>
      <w:marTop w:val="0"/>
      <w:marBottom w:val="0"/>
      <w:divBdr>
        <w:top w:val="none" w:sz="0" w:space="0" w:color="auto"/>
        <w:left w:val="none" w:sz="0" w:space="0" w:color="auto"/>
        <w:bottom w:val="none" w:sz="0" w:space="0" w:color="auto"/>
        <w:right w:val="none" w:sz="0" w:space="0" w:color="auto"/>
      </w:divBdr>
      <w:divsChild>
        <w:div w:id="2017999976">
          <w:marLeft w:val="0"/>
          <w:marRight w:val="0"/>
          <w:marTop w:val="0"/>
          <w:marBottom w:val="0"/>
          <w:divBdr>
            <w:top w:val="none" w:sz="0" w:space="0" w:color="auto"/>
            <w:left w:val="none" w:sz="0" w:space="0" w:color="auto"/>
            <w:bottom w:val="none" w:sz="0" w:space="0" w:color="auto"/>
            <w:right w:val="none" w:sz="0" w:space="0" w:color="auto"/>
          </w:divBdr>
          <w:divsChild>
            <w:div w:id="739786030">
              <w:marLeft w:val="0"/>
              <w:marRight w:val="0"/>
              <w:marTop w:val="0"/>
              <w:marBottom w:val="0"/>
              <w:divBdr>
                <w:top w:val="none" w:sz="0" w:space="0" w:color="auto"/>
                <w:left w:val="none" w:sz="0" w:space="0" w:color="auto"/>
                <w:bottom w:val="none" w:sz="0" w:space="0" w:color="auto"/>
                <w:right w:val="none" w:sz="0" w:space="0" w:color="auto"/>
              </w:divBdr>
            </w:div>
            <w:div w:id="952784669">
              <w:marLeft w:val="0"/>
              <w:marRight w:val="0"/>
              <w:marTop w:val="0"/>
              <w:marBottom w:val="0"/>
              <w:divBdr>
                <w:top w:val="none" w:sz="0" w:space="0" w:color="auto"/>
                <w:left w:val="none" w:sz="0" w:space="0" w:color="auto"/>
                <w:bottom w:val="none" w:sz="0" w:space="0" w:color="auto"/>
                <w:right w:val="none" w:sz="0" w:space="0" w:color="auto"/>
              </w:divBdr>
            </w:div>
            <w:div w:id="469135221">
              <w:marLeft w:val="0"/>
              <w:marRight w:val="0"/>
              <w:marTop w:val="0"/>
              <w:marBottom w:val="0"/>
              <w:divBdr>
                <w:top w:val="none" w:sz="0" w:space="0" w:color="auto"/>
                <w:left w:val="none" w:sz="0" w:space="0" w:color="auto"/>
                <w:bottom w:val="none" w:sz="0" w:space="0" w:color="auto"/>
                <w:right w:val="none" w:sz="0" w:space="0" w:color="auto"/>
              </w:divBdr>
            </w:div>
            <w:div w:id="245965861">
              <w:marLeft w:val="0"/>
              <w:marRight w:val="0"/>
              <w:marTop w:val="0"/>
              <w:marBottom w:val="0"/>
              <w:divBdr>
                <w:top w:val="none" w:sz="0" w:space="0" w:color="auto"/>
                <w:left w:val="none" w:sz="0" w:space="0" w:color="auto"/>
                <w:bottom w:val="none" w:sz="0" w:space="0" w:color="auto"/>
                <w:right w:val="none" w:sz="0" w:space="0" w:color="auto"/>
              </w:divBdr>
            </w:div>
            <w:div w:id="623924543">
              <w:marLeft w:val="0"/>
              <w:marRight w:val="0"/>
              <w:marTop w:val="0"/>
              <w:marBottom w:val="0"/>
              <w:divBdr>
                <w:top w:val="none" w:sz="0" w:space="0" w:color="auto"/>
                <w:left w:val="none" w:sz="0" w:space="0" w:color="auto"/>
                <w:bottom w:val="none" w:sz="0" w:space="0" w:color="auto"/>
                <w:right w:val="none" w:sz="0" w:space="0" w:color="auto"/>
              </w:divBdr>
            </w:div>
            <w:div w:id="19868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848">
      <w:bodyDiv w:val="1"/>
      <w:marLeft w:val="0"/>
      <w:marRight w:val="0"/>
      <w:marTop w:val="0"/>
      <w:marBottom w:val="0"/>
      <w:divBdr>
        <w:top w:val="none" w:sz="0" w:space="0" w:color="auto"/>
        <w:left w:val="none" w:sz="0" w:space="0" w:color="auto"/>
        <w:bottom w:val="none" w:sz="0" w:space="0" w:color="auto"/>
        <w:right w:val="none" w:sz="0" w:space="0" w:color="auto"/>
      </w:divBdr>
      <w:divsChild>
        <w:div w:id="408232346">
          <w:marLeft w:val="0"/>
          <w:marRight w:val="0"/>
          <w:marTop w:val="0"/>
          <w:marBottom w:val="0"/>
          <w:divBdr>
            <w:top w:val="none" w:sz="0" w:space="0" w:color="auto"/>
            <w:left w:val="none" w:sz="0" w:space="0" w:color="auto"/>
            <w:bottom w:val="none" w:sz="0" w:space="0" w:color="auto"/>
            <w:right w:val="none" w:sz="0" w:space="0" w:color="auto"/>
          </w:divBdr>
          <w:divsChild>
            <w:div w:id="1393652676">
              <w:marLeft w:val="0"/>
              <w:marRight w:val="0"/>
              <w:marTop w:val="0"/>
              <w:marBottom w:val="0"/>
              <w:divBdr>
                <w:top w:val="none" w:sz="0" w:space="0" w:color="auto"/>
                <w:left w:val="none" w:sz="0" w:space="0" w:color="auto"/>
                <w:bottom w:val="none" w:sz="0" w:space="0" w:color="auto"/>
                <w:right w:val="none" w:sz="0" w:space="0" w:color="auto"/>
              </w:divBdr>
            </w:div>
            <w:div w:id="1200121041">
              <w:marLeft w:val="0"/>
              <w:marRight w:val="0"/>
              <w:marTop w:val="0"/>
              <w:marBottom w:val="0"/>
              <w:divBdr>
                <w:top w:val="none" w:sz="0" w:space="0" w:color="auto"/>
                <w:left w:val="none" w:sz="0" w:space="0" w:color="auto"/>
                <w:bottom w:val="none" w:sz="0" w:space="0" w:color="auto"/>
                <w:right w:val="none" w:sz="0" w:space="0" w:color="auto"/>
              </w:divBdr>
            </w:div>
            <w:div w:id="1406995888">
              <w:marLeft w:val="0"/>
              <w:marRight w:val="0"/>
              <w:marTop w:val="0"/>
              <w:marBottom w:val="0"/>
              <w:divBdr>
                <w:top w:val="none" w:sz="0" w:space="0" w:color="auto"/>
                <w:left w:val="none" w:sz="0" w:space="0" w:color="auto"/>
                <w:bottom w:val="none" w:sz="0" w:space="0" w:color="auto"/>
                <w:right w:val="none" w:sz="0" w:space="0" w:color="auto"/>
              </w:divBdr>
            </w:div>
            <w:div w:id="878737058">
              <w:marLeft w:val="0"/>
              <w:marRight w:val="0"/>
              <w:marTop w:val="0"/>
              <w:marBottom w:val="0"/>
              <w:divBdr>
                <w:top w:val="none" w:sz="0" w:space="0" w:color="auto"/>
                <w:left w:val="none" w:sz="0" w:space="0" w:color="auto"/>
                <w:bottom w:val="none" w:sz="0" w:space="0" w:color="auto"/>
                <w:right w:val="none" w:sz="0" w:space="0" w:color="auto"/>
              </w:divBdr>
            </w:div>
            <w:div w:id="1189642000">
              <w:marLeft w:val="0"/>
              <w:marRight w:val="0"/>
              <w:marTop w:val="0"/>
              <w:marBottom w:val="0"/>
              <w:divBdr>
                <w:top w:val="none" w:sz="0" w:space="0" w:color="auto"/>
                <w:left w:val="none" w:sz="0" w:space="0" w:color="auto"/>
                <w:bottom w:val="none" w:sz="0" w:space="0" w:color="auto"/>
                <w:right w:val="none" w:sz="0" w:space="0" w:color="auto"/>
              </w:divBdr>
            </w:div>
            <w:div w:id="1110970481">
              <w:marLeft w:val="0"/>
              <w:marRight w:val="0"/>
              <w:marTop w:val="0"/>
              <w:marBottom w:val="0"/>
              <w:divBdr>
                <w:top w:val="none" w:sz="0" w:space="0" w:color="auto"/>
                <w:left w:val="none" w:sz="0" w:space="0" w:color="auto"/>
                <w:bottom w:val="none" w:sz="0" w:space="0" w:color="auto"/>
                <w:right w:val="none" w:sz="0" w:space="0" w:color="auto"/>
              </w:divBdr>
            </w:div>
            <w:div w:id="11847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832">
      <w:bodyDiv w:val="1"/>
      <w:marLeft w:val="0"/>
      <w:marRight w:val="0"/>
      <w:marTop w:val="0"/>
      <w:marBottom w:val="0"/>
      <w:divBdr>
        <w:top w:val="none" w:sz="0" w:space="0" w:color="auto"/>
        <w:left w:val="none" w:sz="0" w:space="0" w:color="auto"/>
        <w:bottom w:val="none" w:sz="0" w:space="0" w:color="auto"/>
        <w:right w:val="none" w:sz="0" w:space="0" w:color="auto"/>
      </w:divBdr>
    </w:div>
    <w:div w:id="511724987">
      <w:bodyDiv w:val="1"/>
      <w:marLeft w:val="0"/>
      <w:marRight w:val="0"/>
      <w:marTop w:val="0"/>
      <w:marBottom w:val="0"/>
      <w:divBdr>
        <w:top w:val="none" w:sz="0" w:space="0" w:color="auto"/>
        <w:left w:val="none" w:sz="0" w:space="0" w:color="auto"/>
        <w:bottom w:val="none" w:sz="0" w:space="0" w:color="auto"/>
        <w:right w:val="none" w:sz="0" w:space="0" w:color="auto"/>
      </w:divBdr>
      <w:divsChild>
        <w:div w:id="440225875">
          <w:marLeft w:val="0"/>
          <w:marRight w:val="0"/>
          <w:marTop w:val="0"/>
          <w:marBottom w:val="0"/>
          <w:divBdr>
            <w:top w:val="none" w:sz="0" w:space="0" w:color="auto"/>
            <w:left w:val="none" w:sz="0" w:space="0" w:color="auto"/>
            <w:bottom w:val="none" w:sz="0" w:space="0" w:color="auto"/>
            <w:right w:val="none" w:sz="0" w:space="0" w:color="auto"/>
          </w:divBdr>
          <w:divsChild>
            <w:div w:id="956720865">
              <w:marLeft w:val="0"/>
              <w:marRight w:val="0"/>
              <w:marTop w:val="0"/>
              <w:marBottom w:val="0"/>
              <w:divBdr>
                <w:top w:val="none" w:sz="0" w:space="0" w:color="auto"/>
                <w:left w:val="none" w:sz="0" w:space="0" w:color="auto"/>
                <w:bottom w:val="none" w:sz="0" w:space="0" w:color="auto"/>
                <w:right w:val="none" w:sz="0" w:space="0" w:color="auto"/>
              </w:divBdr>
            </w:div>
            <w:div w:id="1682930634">
              <w:marLeft w:val="0"/>
              <w:marRight w:val="0"/>
              <w:marTop w:val="0"/>
              <w:marBottom w:val="0"/>
              <w:divBdr>
                <w:top w:val="none" w:sz="0" w:space="0" w:color="auto"/>
                <w:left w:val="none" w:sz="0" w:space="0" w:color="auto"/>
                <w:bottom w:val="none" w:sz="0" w:space="0" w:color="auto"/>
                <w:right w:val="none" w:sz="0" w:space="0" w:color="auto"/>
              </w:divBdr>
            </w:div>
            <w:div w:id="377827972">
              <w:marLeft w:val="0"/>
              <w:marRight w:val="0"/>
              <w:marTop w:val="0"/>
              <w:marBottom w:val="0"/>
              <w:divBdr>
                <w:top w:val="none" w:sz="0" w:space="0" w:color="auto"/>
                <w:left w:val="none" w:sz="0" w:space="0" w:color="auto"/>
                <w:bottom w:val="none" w:sz="0" w:space="0" w:color="auto"/>
                <w:right w:val="none" w:sz="0" w:space="0" w:color="auto"/>
              </w:divBdr>
            </w:div>
            <w:div w:id="2102414554">
              <w:marLeft w:val="0"/>
              <w:marRight w:val="0"/>
              <w:marTop w:val="0"/>
              <w:marBottom w:val="0"/>
              <w:divBdr>
                <w:top w:val="none" w:sz="0" w:space="0" w:color="auto"/>
                <w:left w:val="none" w:sz="0" w:space="0" w:color="auto"/>
                <w:bottom w:val="none" w:sz="0" w:space="0" w:color="auto"/>
                <w:right w:val="none" w:sz="0" w:space="0" w:color="auto"/>
              </w:divBdr>
            </w:div>
            <w:div w:id="1746999587">
              <w:marLeft w:val="0"/>
              <w:marRight w:val="0"/>
              <w:marTop w:val="0"/>
              <w:marBottom w:val="0"/>
              <w:divBdr>
                <w:top w:val="none" w:sz="0" w:space="0" w:color="auto"/>
                <w:left w:val="none" w:sz="0" w:space="0" w:color="auto"/>
                <w:bottom w:val="none" w:sz="0" w:space="0" w:color="auto"/>
                <w:right w:val="none" w:sz="0" w:space="0" w:color="auto"/>
              </w:divBdr>
            </w:div>
            <w:div w:id="1504469773">
              <w:marLeft w:val="0"/>
              <w:marRight w:val="0"/>
              <w:marTop w:val="0"/>
              <w:marBottom w:val="0"/>
              <w:divBdr>
                <w:top w:val="none" w:sz="0" w:space="0" w:color="auto"/>
                <w:left w:val="none" w:sz="0" w:space="0" w:color="auto"/>
                <w:bottom w:val="none" w:sz="0" w:space="0" w:color="auto"/>
                <w:right w:val="none" w:sz="0" w:space="0" w:color="auto"/>
              </w:divBdr>
            </w:div>
            <w:div w:id="70279169">
              <w:marLeft w:val="0"/>
              <w:marRight w:val="0"/>
              <w:marTop w:val="0"/>
              <w:marBottom w:val="0"/>
              <w:divBdr>
                <w:top w:val="none" w:sz="0" w:space="0" w:color="auto"/>
                <w:left w:val="none" w:sz="0" w:space="0" w:color="auto"/>
                <w:bottom w:val="none" w:sz="0" w:space="0" w:color="auto"/>
                <w:right w:val="none" w:sz="0" w:space="0" w:color="auto"/>
              </w:divBdr>
            </w:div>
            <w:div w:id="460346951">
              <w:marLeft w:val="0"/>
              <w:marRight w:val="0"/>
              <w:marTop w:val="0"/>
              <w:marBottom w:val="0"/>
              <w:divBdr>
                <w:top w:val="none" w:sz="0" w:space="0" w:color="auto"/>
                <w:left w:val="none" w:sz="0" w:space="0" w:color="auto"/>
                <w:bottom w:val="none" w:sz="0" w:space="0" w:color="auto"/>
                <w:right w:val="none" w:sz="0" w:space="0" w:color="auto"/>
              </w:divBdr>
            </w:div>
            <w:div w:id="131598797">
              <w:marLeft w:val="0"/>
              <w:marRight w:val="0"/>
              <w:marTop w:val="0"/>
              <w:marBottom w:val="0"/>
              <w:divBdr>
                <w:top w:val="none" w:sz="0" w:space="0" w:color="auto"/>
                <w:left w:val="none" w:sz="0" w:space="0" w:color="auto"/>
                <w:bottom w:val="none" w:sz="0" w:space="0" w:color="auto"/>
                <w:right w:val="none" w:sz="0" w:space="0" w:color="auto"/>
              </w:divBdr>
            </w:div>
            <w:div w:id="2058504953">
              <w:marLeft w:val="0"/>
              <w:marRight w:val="0"/>
              <w:marTop w:val="0"/>
              <w:marBottom w:val="0"/>
              <w:divBdr>
                <w:top w:val="none" w:sz="0" w:space="0" w:color="auto"/>
                <w:left w:val="none" w:sz="0" w:space="0" w:color="auto"/>
                <w:bottom w:val="none" w:sz="0" w:space="0" w:color="auto"/>
                <w:right w:val="none" w:sz="0" w:space="0" w:color="auto"/>
              </w:divBdr>
            </w:div>
            <w:div w:id="13627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207">
      <w:bodyDiv w:val="1"/>
      <w:marLeft w:val="0"/>
      <w:marRight w:val="0"/>
      <w:marTop w:val="0"/>
      <w:marBottom w:val="0"/>
      <w:divBdr>
        <w:top w:val="none" w:sz="0" w:space="0" w:color="auto"/>
        <w:left w:val="none" w:sz="0" w:space="0" w:color="auto"/>
        <w:bottom w:val="none" w:sz="0" w:space="0" w:color="auto"/>
        <w:right w:val="none" w:sz="0" w:space="0" w:color="auto"/>
      </w:divBdr>
      <w:divsChild>
        <w:div w:id="2106798722">
          <w:marLeft w:val="0"/>
          <w:marRight w:val="0"/>
          <w:marTop w:val="0"/>
          <w:marBottom w:val="0"/>
          <w:divBdr>
            <w:top w:val="none" w:sz="0" w:space="0" w:color="auto"/>
            <w:left w:val="none" w:sz="0" w:space="0" w:color="auto"/>
            <w:bottom w:val="none" w:sz="0" w:space="0" w:color="auto"/>
            <w:right w:val="none" w:sz="0" w:space="0" w:color="auto"/>
          </w:divBdr>
          <w:divsChild>
            <w:div w:id="565800768">
              <w:marLeft w:val="0"/>
              <w:marRight w:val="0"/>
              <w:marTop w:val="0"/>
              <w:marBottom w:val="0"/>
              <w:divBdr>
                <w:top w:val="none" w:sz="0" w:space="0" w:color="auto"/>
                <w:left w:val="none" w:sz="0" w:space="0" w:color="auto"/>
                <w:bottom w:val="none" w:sz="0" w:space="0" w:color="auto"/>
                <w:right w:val="none" w:sz="0" w:space="0" w:color="auto"/>
              </w:divBdr>
            </w:div>
            <w:div w:id="350769009">
              <w:marLeft w:val="0"/>
              <w:marRight w:val="0"/>
              <w:marTop w:val="0"/>
              <w:marBottom w:val="0"/>
              <w:divBdr>
                <w:top w:val="none" w:sz="0" w:space="0" w:color="auto"/>
                <w:left w:val="none" w:sz="0" w:space="0" w:color="auto"/>
                <w:bottom w:val="none" w:sz="0" w:space="0" w:color="auto"/>
                <w:right w:val="none" w:sz="0" w:space="0" w:color="auto"/>
              </w:divBdr>
            </w:div>
            <w:div w:id="881792406">
              <w:marLeft w:val="0"/>
              <w:marRight w:val="0"/>
              <w:marTop w:val="0"/>
              <w:marBottom w:val="0"/>
              <w:divBdr>
                <w:top w:val="none" w:sz="0" w:space="0" w:color="auto"/>
                <w:left w:val="none" w:sz="0" w:space="0" w:color="auto"/>
                <w:bottom w:val="none" w:sz="0" w:space="0" w:color="auto"/>
                <w:right w:val="none" w:sz="0" w:space="0" w:color="auto"/>
              </w:divBdr>
            </w:div>
            <w:div w:id="1020354284">
              <w:marLeft w:val="0"/>
              <w:marRight w:val="0"/>
              <w:marTop w:val="0"/>
              <w:marBottom w:val="0"/>
              <w:divBdr>
                <w:top w:val="none" w:sz="0" w:space="0" w:color="auto"/>
                <w:left w:val="none" w:sz="0" w:space="0" w:color="auto"/>
                <w:bottom w:val="none" w:sz="0" w:space="0" w:color="auto"/>
                <w:right w:val="none" w:sz="0" w:space="0" w:color="auto"/>
              </w:divBdr>
            </w:div>
            <w:div w:id="730234259">
              <w:marLeft w:val="0"/>
              <w:marRight w:val="0"/>
              <w:marTop w:val="0"/>
              <w:marBottom w:val="0"/>
              <w:divBdr>
                <w:top w:val="none" w:sz="0" w:space="0" w:color="auto"/>
                <w:left w:val="none" w:sz="0" w:space="0" w:color="auto"/>
                <w:bottom w:val="none" w:sz="0" w:space="0" w:color="auto"/>
                <w:right w:val="none" w:sz="0" w:space="0" w:color="auto"/>
              </w:divBdr>
            </w:div>
            <w:div w:id="294871239">
              <w:marLeft w:val="0"/>
              <w:marRight w:val="0"/>
              <w:marTop w:val="0"/>
              <w:marBottom w:val="0"/>
              <w:divBdr>
                <w:top w:val="none" w:sz="0" w:space="0" w:color="auto"/>
                <w:left w:val="none" w:sz="0" w:space="0" w:color="auto"/>
                <w:bottom w:val="none" w:sz="0" w:space="0" w:color="auto"/>
                <w:right w:val="none" w:sz="0" w:space="0" w:color="auto"/>
              </w:divBdr>
            </w:div>
            <w:div w:id="1345084863">
              <w:marLeft w:val="0"/>
              <w:marRight w:val="0"/>
              <w:marTop w:val="0"/>
              <w:marBottom w:val="0"/>
              <w:divBdr>
                <w:top w:val="none" w:sz="0" w:space="0" w:color="auto"/>
                <w:left w:val="none" w:sz="0" w:space="0" w:color="auto"/>
                <w:bottom w:val="none" w:sz="0" w:space="0" w:color="auto"/>
                <w:right w:val="none" w:sz="0" w:space="0" w:color="auto"/>
              </w:divBdr>
            </w:div>
            <w:div w:id="325087243">
              <w:marLeft w:val="0"/>
              <w:marRight w:val="0"/>
              <w:marTop w:val="0"/>
              <w:marBottom w:val="0"/>
              <w:divBdr>
                <w:top w:val="none" w:sz="0" w:space="0" w:color="auto"/>
                <w:left w:val="none" w:sz="0" w:space="0" w:color="auto"/>
                <w:bottom w:val="none" w:sz="0" w:space="0" w:color="auto"/>
                <w:right w:val="none" w:sz="0" w:space="0" w:color="auto"/>
              </w:divBdr>
            </w:div>
            <w:div w:id="23791706">
              <w:marLeft w:val="0"/>
              <w:marRight w:val="0"/>
              <w:marTop w:val="0"/>
              <w:marBottom w:val="0"/>
              <w:divBdr>
                <w:top w:val="none" w:sz="0" w:space="0" w:color="auto"/>
                <w:left w:val="none" w:sz="0" w:space="0" w:color="auto"/>
                <w:bottom w:val="none" w:sz="0" w:space="0" w:color="auto"/>
                <w:right w:val="none" w:sz="0" w:space="0" w:color="auto"/>
              </w:divBdr>
            </w:div>
            <w:div w:id="19873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2964">
      <w:bodyDiv w:val="1"/>
      <w:marLeft w:val="0"/>
      <w:marRight w:val="0"/>
      <w:marTop w:val="0"/>
      <w:marBottom w:val="0"/>
      <w:divBdr>
        <w:top w:val="none" w:sz="0" w:space="0" w:color="auto"/>
        <w:left w:val="none" w:sz="0" w:space="0" w:color="auto"/>
        <w:bottom w:val="none" w:sz="0" w:space="0" w:color="auto"/>
        <w:right w:val="none" w:sz="0" w:space="0" w:color="auto"/>
      </w:divBdr>
      <w:divsChild>
        <w:div w:id="2074305664">
          <w:marLeft w:val="0"/>
          <w:marRight w:val="0"/>
          <w:marTop w:val="0"/>
          <w:marBottom w:val="0"/>
          <w:divBdr>
            <w:top w:val="none" w:sz="0" w:space="0" w:color="auto"/>
            <w:left w:val="none" w:sz="0" w:space="0" w:color="auto"/>
            <w:bottom w:val="none" w:sz="0" w:space="0" w:color="auto"/>
            <w:right w:val="none" w:sz="0" w:space="0" w:color="auto"/>
          </w:divBdr>
          <w:divsChild>
            <w:div w:id="331644665">
              <w:marLeft w:val="0"/>
              <w:marRight w:val="0"/>
              <w:marTop w:val="0"/>
              <w:marBottom w:val="0"/>
              <w:divBdr>
                <w:top w:val="none" w:sz="0" w:space="0" w:color="auto"/>
                <w:left w:val="none" w:sz="0" w:space="0" w:color="auto"/>
                <w:bottom w:val="none" w:sz="0" w:space="0" w:color="auto"/>
                <w:right w:val="none" w:sz="0" w:space="0" w:color="auto"/>
              </w:divBdr>
            </w:div>
            <w:div w:id="1064181748">
              <w:marLeft w:val="0"/>
              <w:marRight w:val="0"/>
              <w:marTop w:val="0"/>
              <w:marBottom w:val="0"/>
              <w:divBdr>
                <w:top w:val="none" w:sz="0" w:space="0" w:color="auto"/>
                <w:left w:val="none" w:sz="0" w:space="0" w:color="auto"/>
                <w:bottom w:val="none" w:sz="0" w:space="0" w:color="auto"/>
                <w:right w:val="none" w:sz="0" w:space="0" w:color="auto"/>
              </w:divBdr>
            </w:div>
            <w:div w:id="1830555672">
              <w:marLeft w:val="0"/>
              <w:marRight w:val="0"/>
              <w:marTop w:val="0"/>
              <w:marBottom w:val="0"/>
              <w:divBdr>
                <w:top w:val="none" w:sz="0" w:space="0" w:color="auto"/>
                <w:left w:val="none" w:sz="0" w:space="0" w:color="auto"/>
                <w:bottom w:val="none" w:sz="0" w:space="0" w:color="auto"/>
                <w:right w:val="none" w:sz="0" w:space="0" w:color="auto"/>
              </w:divBdr>
            </w:div>
            <w:div w:id="1813060664">
              <w:marLeft w:val="0"/>
              <w:marRight w:val="0"/>
              <w:marTop w:val="0"/>
              <w:marBottom w:val="0"/>
              <w:divBdr>
                <w:top w:val="none" w:sz="0" w:space="0" w:color="auto"/>
                <w:left w:val="none" w:sz="0" w:space="0" w:color="auto"/>
                <w:bottom w:val="none" w:sz="0" w:space="0" w:color="auto"/>
                <w:right w:val="none" w:sz="0" w:space="0" w:color="auto"/>
              </w:divBdr>
            </w:div>
            <w:div w:id="495268507">
              <w:marLeft w:val="0"/>
              <w:marRight w:val="0"/>
              <w:marTop w:val="0"/>
              <w:marBottom w:val="0"/>
              <w:divBdr>
                <w:top w:val="none" w:sz="0" w:space="0" w:color="auto"/>
                <w:left w:val="none" w:sz="0" w:space="0" w:color="auto"/>
                <w:bottom w:val="none" w:sz="0" w:space="0" w:color="auto"/>
                <w:right w:val="none" w:sz="0" w:space="0" w:color="auto"/>
              </w:divBdr>
            </w:div>
            <w:div w:id="2070884471">
              <w:marLeft w:val="0"/>
              <w:marRight w:val="0"/>
              <w:marTop w:val="0"/>
              <w:marBottom w:val="0"/>
              <w:divBdr>
                <w:top w:val="none" w:sz="0" w:space="0" w:color="auto"/>
                <w:left w:val="none" w:sz="0" w:space="0" w:color="auto"/>
                <w:bottom w:val="none" w:sz="0" w:space="0" w:color="auto"/>
                <w:right w:val="none" w:sz="0" w:space="0" w:color="auto"/>
              </w:divBdr>
            </w:div>
            <w:div w:id="1566839295">
              <w:marLeft w:val="0"/>
              <w:marRight w:val="0"/>
              <w:marTop w:val="0"/>
              <w:marBottom w:val="0"/>
              <w:divBdr>
                <w:top w:val="none" w:sz="0" w:space="0" w:color="auto"/>
                <w:left w:val="none" w:sz="0" w:space="0" w:color="auto"/>
                <w:bottom w:val="none" w:sz="0" w:space="0" w:color="auto"/>
                <w:right w:val="none" w:sz="0" w:space="0" w:color="auto"/>
              </w:divBdr>
            </w:div>
            <w:div w:id="53286038">
              <w:marLeft w:val="0"/>
              <w:marRight w:val="0"/>
              <w:marTop w:val="0"/>
              <w:marBottom w:val="0"/>
              <w:divBdr>
                <w:top w:val="none" w:sz="0" w:space="0" w:color="auto"/>
                <w:left w:val="none" w:sz="0" w:space="0" w:color="auto"/>
                <w:bottom w:val="none" w:sz="0" w:space="0" w:color="auto"/>
                <w:right w:val="none" w:sz="0" w:space="0" w:color="auto"/>
              </w:divBdr>
            </w:div>
            <w:div w:id="1544823605">
              <w:marLeft w:val="0"/>
              <w:marRight w:val="0"/>
              <w:marTop w:val="0"/>
              <w:marBottom w:val="0"/>
              <w:divBdr>
                <w:top w:val="none" w:sz="0" w:space="0" w:color="auto"/>
                <w:left w:val="none" w:sz="0" w:space="0" w:color="auto"/>
                <w:bottom w:val="none" w:sz="0" w:space="0" w:color="auto"/>
                <w:right w:val="none" w:sz="0" w:space="0" w:color="auto"/>
              </w:divBdr>
            </w:div>
            <w:div w:id="1278411261">
              <w:marLeft w:val="0"/>
              <w:marRight w:val="0"/>
              <w:marTop w:val="0"/>
              <w:marBottom w:val="0"/>
              <w:divBdr>
                <w:top w:val="none" w:sz="0" w:space="0" w:color="auto"/>
                <w:left w:val="none" w:sz="0" w:space="0" w:color="auto"/>
                <w:bottom w:val="none" w:sz="0" w:space="0" w:color="auto"/>
                <w:right w:val="none" w:sz="0" w:space="0" w:color="auto"/>
              </w:divBdr>
            </w:div>
            <w:div w:id="1430083769">
              <w:marLeft w:val="0"/>
              <w:marRight w:val="0"/>
              <w:marTop w:val="0"/>
              <w:marBottom w:val="0"/>
              <w:divBdr>
                <w:top w:val="none" w:sz="0" w:space="0" w:color="auto"/>
                <w:left w:val="none" w:sz="0" w:space="0" w:color="auto"/>
                <w:bottom w:val="none" w:sz="0" w:space="0" w:color="auto"/>
                <w:right w:val="none" w:sz="0" w:space="0" w:color="auto"/>
              </w:divBdr>
            </w:div>
            <w:div w:id="1448040222">
              <w:marLeft w:val="0"/>
              <w:marRight w:val="0"/>
              <w:marTop w:val="0"/>
              <w:marBottom w:val="0"/>
              <w:divBdr>
                <w:top w:val="none" w:sz="0" w:space="0" w:color="auto"/>
                <w:left w:val="none" w:sz="0" w:space="0" w:color="auto"/>
                <w:bottom w:val="none" w:sz="0" w:space="0" w:color="auto"/>
                <w:right w:val="none" w:sz="0" w:space="0" w:color="auto"/>
              </w:divBdr>
            </w:div>
            <w:div w:id="795489105">
              <w:marLeft w:val="0"/>
              <w:marRight w:val="0"/>
              <w:marTop w:val="0"/>
              <w:marBottom w:val="0"/>
              <w:divBdr>
                <w:top w:val="none" w:sz="0" w:space="0" w:color="auto"/>
                <w:left w:val="none" w:sz="0" w:space="0" w:color="auto"/>
                <w:bottom w:val="none" w:sz="0" w:space="0" w:color="auto"/>
                <w:right w:val="none" w:sz="0" w:space="0" w:color="auto"/>
              </w:divBdr>
            </w:div>
            <w:div w:id="866021733">
              <w:marLeft w:val="0"/>
              <w:marRight w:val="0"/>
              <w:marTop w:val="0"/>
              <w:marBottom w:val="0"/>
              <w:divBdr>
                <w:top w:val="none" w:sz="0" w:space="0" w:color="auto"/>
                <w:left w:val="none" w:sz="0" w:space="0" w:color="auto"/>
                <w:bottom w:val="none" w:sz="0" w:space="0" w:color="auto"/>
                <w:right w:val="none" w:sz="0" w:space="0" w:color="auto"/>
              </w:divBdr>
            </w:div>
            <w:div w:id="1792048678">
              <w:marLeft w:val="0"/>
              <w:marRight w:val="0"/>
              <w:marTop w:val="0"/>
              <w:marBottom w:val="0"/>
              <w:divBdr>
                <w:top w:val="none" w:sz="0" w:space="0" w:color="auto"/>
                <w:left w:val="none" w:sz="0" w:space="0" w:color="auto"/>
                <w:bottom w:val="none" w:sz="0" w:space="0" w:color="auto"/>
                <w:right w:val="none" w:sz="0" w:space="0" w:color="auto"/>
              </w:divBdr>
            </w:div>
            <w:div w:id="337582347">
              <w:marLeft w:val="0"/>
              <w:marRight w:val="0"/>
              <w:marTop w:val="0"/>
              <w:marBottom w:val="0"/>
              <w:divBdr>
                <w:top w:val="none" w:sz="0" w:space="0" w:color="auto"/>
                <w:left w:val="none" w:sz="0" w:space="0" w:color="auto"/>
                <w:bottom w:val="none" w:sz="0" w:space="0" w:color="auto"/>
                <w:right w:val="none" w:sz="0" w:space="0" w:color="auto"/>
              </w:divBdr>
            </w:div>
            <w:div w:id="12556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4852">
      <w:bodyDiv w:val="1"/>
      <w:marLeft w:val="0"/>
      <w:marRight w:val="0"/>
      <w:marTop w:val="0"/>
      <w:marBottom w:val="0"/>
      <w:divBdr>
        <w:top w:val="none" w:sz="0" w:space="0" w:color="auto"/>
        <w:left w:val="none" w:sz="0" w:space="0" w:color="auto"/>
        <w:bottom w:val="none" w:sz="0" w:space="0" w:color="auto"/>
        <w:right w:val="none" w:sz="0" w:space="0" w:color="auto"/>
      </w:divBdr>
      <w:divsChild>
        <w:div w:id="869533207">
          <w:marLeft w:val="0"/>
          <w:marRight w:val="0"/>
          <w:marTop w:val="0"/>
          <w:marBottom w:val="0"/>
          <w:divBdr>
            <w:top w:val="none" w:sz="0" w:space="0" w:color="auto"/>
            <w:left w:val="none" w:sz="0" w:space="0" w:color="auto"/>
            <w:bottom w:val="none" w:sz="0" w:space="0" w:color="auto"/>
            <w:right w:val="none" w:sz="0" w:space="0" w:color="auto"/>
          </w:divBdr>
          <w:divsChild>
            <w:div w:id="1357737160">
              <w:marLeft w:val="0"/>
              <w:marRight w:val="0"/>
              <w:marTop w:val="0"/>
              <w:marBottom w:val="0"/>
              <w:divBdr>
                <w:top w:val="none" w:sz="0" w:space="0" w:color="auto"/>
                <w:left w:val="none" w:sz="0" w:space="0" w:color="auto"/>
                <w:bottom w:val="none" w:sz="0" w:space="0" w:color="auto"/>
                <w:right w:val="none" w:sz="0" w:space="0" w:color="auto"/>
              </w:divBdr>
            </w:div>
            <w:div w:id="1679959720">
              <w:marLeft w:val="0"/>
              <w:marRight w:val="0"/>
              <w:marTop w:val="0"/>
              <w:marBottom w:val="0"/>
              <w:divBdr>
                <w:top w:val="none" w:sz="0" w:space="0" w:color="auto"/>
                <w:left w:val="none" w:sz="0" w:space="0" w:color="auto"/>
                <w:bottom w:val="none" w:sz="0" w:space="0" w:color="auto"/>
                <w:right w:val="none" w:sz="0" w:space="0" w:color="auto"/>
              </w:divBdr>
            </w:div>
            <w:div w:id="356004393">
              <w:marLeft w:val="0"/>
              <w:marRight w:val="0"/>
              <w:marTop w:val="0"/>
              <w:marBottom w:val="0"/>
              <w:divBdr>
                <w:top w:val="none" w:sz="0" w:space="0" w:color="auto"/>
                <w:left w:val="none" w:sz="0" w:space="0" w:color="auto"/>
                <w:bottom w:val="none" w:sz="0" w:space="0" w:color="auto"/>
                <w:right w:val="none" w:sz="0" w:space="0" w:color="auto"/>
              </w:divBdr>
            </w:div>
            <w:div w:id="2024238704">
              <w:marLeft w:val="0"/>
              <w:marRight w:val="0"/>
              <w:marTop w:val="0"/>
              <w:marBottom w:val="0"/>
              <w:divBdr>
                <w:top w:val="none" w:sz="0" w:space="0" w:color="auto"/>
                <w:left w:val="none" w:sz="0" w:space="0" w:color="auto"/>
                <w:bottom w:val="none" w:sz="0" w:space="0" w:color="auto"/>
                <w:right w:val="none" w:sz="0" w:space="0" w:color="auto"/>
              </w:divBdr>
            </w:div>
            <w:div w:id="1984040650">
              <w:marLeft w:val="0"/>
              <w:marRight w:val="0"/>
              <w:marTop w:val="0"/>
              <w:marBottom w:val="0"/>
              <w:divBdr>
                <w:top w:val="none" w:sz="0" w:space="0" w:color="auto"/>
                <w:left w:val="none" w:sz="0" w:space="0" w:color="auto"/>
                <w:bottom w:val="none" w:sz="0" w:space="0" w:color="auto"/>
                <w:right w:val="none" w:sz="0" w:space="0" w:color="auto"/>
              </w:divBdr>
            </w:div>
            <w:div w:id="1589579625">
              <w:marLeft w:val="0"/>
              <w:marRight w:val="0"/>
              <w:marTop w:val="0"/>
              <w:marBottom w:val="0"/>
              <w:divBdr>
                <w:top w:val="none" w:sz="0" w:space="0" w:color="auto"/>
                <w:left w:val="none" w:sz="0" w:space="0" w:color="auto"/>
                <w:bottom w:val="none" w:sz="0" w:space="0" w:color="auto"/>
                <w:right w:val="none" w:sz="0" w:space="0" w:color="auto"/>
              </w:divBdr>
            </w:div>
            <w:div w:id="881283543">
              <w:marLeft w:val="0"/>
              <w:marRight w:val="0"/>
              <w:marTop w:val="0"/>
              <w:marBottom w:val="0"/>
              <w:divBdr>
                <w:top w:val="none" w:sz="0" w:space="0" w:color="auto"/>
                <w:left w:val="none" w:sz="0" w:space="0" w:color="auto"/>
                <w:bottom w:val="none" w:sz="0" w:space="0" w:color="auto"/>
                <w:right w:val="none" w:sz="0" w:space="0" w:color="auto"/>
              </w:divBdr>
            </w:div>
            <w:div w:id="1005866631">
              <w:marLeft w:val="0"/>
              <w:marRight w:val="0"/>
              <w:marTop w:val="0"/>
              <w:marBottom w:val="0"/>
              <w:divBdr>
                <w:top w:val="none" w:sz="0" w:space="0" w:color="auto"/>
                <w:left w:val="none" w:sz="0" w:space="0" w:color="auto"/>
                <w:bottom w:val="none" w:sz="0" w:space="0" w:color="auto"/>
                <w:right w:val="none" w:sz="0" w:space="0" w:color="auto"/>
              </w:divBdr>
            </w:div>
            <w:div w:id="1030447135">
              <w:marLeft w:val="0"/>
              <w:marRight w:val="0"/>
              <w:marTop w:val="0"/>
              <w:marBottom w:val="0"/>
              <w:divBdr>
                <w:top w:val="none" w:sz="0" w:space="0" w:color="auto"/>
                <w:left w:val="none" w:sz="0" w:space="0" w:color="auto"/>
                <w:bottom w:val="none" w:sz="0" w:space="0" w:color="auto"/>
                <w:right w:val="none" w:sz="0" w:space="0" w:color="auto"/>
              </w:divBdr>
            </w:div>
            <w:div w:id="998918965">
              <w:marLeft w:val="0"/>
              <w:marRight w:val="0"/>
              <w:marTop w:val="0"/>
              <w:marBottom w:val="0"/>
              <w:divBdr>
                <w:top w:val="none" w:sz="0" w:space="0" w:color="auto"/>
                <w:left w:val="none" w:sz="0" w:space="0" w:color="auto"/>
                <w:bottom w:val="none" w:sz="0" w:space="0" w:color="auto"/>
                <w:right w:val="none" w:sz="0" w:space="0" w:color="auto"/>
              </w:divBdr>
            </w:div>
            <w:div w:id="1308167081">
              <w:marLeft w:val="0"/>
              <w:marRight w:val="0"/>
              <w:marTop w:val="0"/>
              <w:marBottom w:val="0"/>
              <w:divBdr>
                <w:top w:val="none" w:sz="0" w:space="0" w:color="auto"/>
                <w:left w:val="none" w:sz="0" w:space="0" w:color="auto"/>
                <w:bottom w:val="none" w:sz="0" w:space="0" w:color="auto"/>
                <w:right w:val="none" w:sz="0" w:space="0" w:color="auto"/>
              </w:divBdr>
            </w:div>
            <w:div w:id="1351297834">
              <w:marLeft w:val="0"/>
              <w:marRight w:val="0"/>
              <w:marTop w:val="0"/>
              <w:marBottom w:val="0"/>
              <w:divBdr>
                <w:top w:val="none" w:sz="0" w:space="0" w:color="auto"/>
                <w:left w:val="none" w:sz="0" w:space="0" w:color="auto"/>
                <w:bottom w:val="none" w:sz="0" w:space="0" w:color="auto"/>
                <w:right w:val="none" w:sz="0" w:space="0" w:color="auto"/>
              </w:divBdr>
            </w:div>
            <w:div w:id="275598121">
              <w:marLeft w:val="0"/>
              <w:marRight w:val="0"/>
              <w:marTop w:val="0"/>
              <w:marBottom w:val="0"/>
              <w:divBdr>
                <w:top w:val="none" w:sz="0" w:space="0" w:color="auto"/>
                <w:left w:val="none" w:sz="0" w:space="0" w:color="auto"/>
                <w:bottom w:val="none" w:sz="0" w:space="0" w:color="auto"/>
                <w:right w:val="none" w:sz="0" w:space="0" w:color="auto"/>
              </w:divBdr>
            </w:div>
            <w:div w:id="1941335742">
              <w:marLeft w:val="0"/>
              <w:marRight w:val="0"/>
              <w:marTop w:val="0"/>
              <w:marBottom w:val="0"/>
              <w:divBdr>
                <w:top w:val="none" w:sz="0" w:space="0" w:color="auto"/>
                <w:left w:val="none" w:sz="0" w:space="0" w:color="auto"/>
                <w:bottom w:val="none" w:sz="0" w:space="0" w:color="auto"/>
                <w:right w:val="none" w:sz="0" w:space="0" w:color="auto"/>
              </w:divBdr>
            </w:div>
            <w:div w:id="1048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361">
      <w:bodyDiv w:val="1"/>
      <w:marLeft w:val="0"/>
      <w:marRight w:val="0"/>
      <w:marTop w:val="0"/>
      <w:marBottom w:val="0"/>
      <w:divBdr>
        <w:top w:val="none" w:sz="0" w:space="0" w:color="auto"/>
        <w:left w:val="none" w:sz="0" w:space="0" w:color="auto"/>
        <w:bottom w:val="none" w:sz="0" w:space="0" w:color="auto"/>
        <w:right w:val="none" w:sz="0" w:space="0" w:color="auto"/>
      </w:divBdr>
    </w:div>
    <w:div w:id="884486293">
      <w:bodyDiv w:val="1"/>
      <w:marLeft w:val="0"/>
      <w:marRight w:val="0"/>
      <w:marTop w:val="0"/>
      <w:marBottom w:val="0"/>
      <w:divBdr>
        <w:top w:val="none" w:sz="0" w:space="0" w:color="auto"/>
        <w:left w:val="none" w:sz="0" w:space="0" w:color="auto"/>
        <w:bottom w:val="none" w:sz="0" w:space="0" w:color="auto"/>
        <w:right w:val="none" w:sz="0" w:space="0" w:color="auto"/>
      </w:divBdr>
      <w:divsChild>
        <w:div w:id="615527662">
          <w:marLeft w:val="360"/>
          <w:marRight w:val="0"/>
          <w:marTop w:val="200"/>
          <w:marBottom w:val="0"/>
          <w:divBdr>
            <w:top w:val="none" w:sz="0" w:space="0" w:color="auto"/>
            <w:left w:val="none" w:sz="0" w:space="0" w:color="auto"/>
            <w:bottom w:val="none" w:sz="0" w:space="0" w:color="auto"/>
            <w:right w:val="none" w:sz="0" w:space="0" w:color="auto"/>
          </w:divBdr>
        </w:div>
        <w:div w:id="1105081905">
          <w:marLeft w:val="360"/>
          <w:marRight w:val="0"/>
          <w:marTop w:val="200"/>
          <w:marBottom w:val="0"/>
          <w:divBdr>
            <w:top w:val="none" w:sz="0" w:space="0" w:color="auto"/>
            <w:left w:val="none" w:sz="0" w:space="0" w:color="auto"/>
            <w:bottom w:val="none" w:sz="0" w:space="0" w:color="auto"/>
            <w:right w:val="none" w:sz="0" w:space="0" w:color="auto"/>
          </w:divBdr>
        </w:div>
        <w:div w:id="928779722">
          <w:marLeft w:val="360"/>
          <w:marRight w:val="0"/>
          <w:marTop w:val="200"/>
          <w:marBottom w:val="0"/>
          <w:divBdr>
            <w:top w:val="none" w:sz="0" w:space="0" w:color="auto"/>
            <w:left w:val="none" w:sz="0" w:space="0" w:color="auto"/>
            <w:bottom w:val="none" w:sz="0" w:space="0" w:color="auto"/>
            <w:right w:val="none" w:sz="0" w:space="0" w:color="auto"/>
          </w:divBdr>
        </w:div>
        <w:div w:id="258489474">
          <w:marLeft w:val="360"/>
          <w:marRight w:val="0"/>
          <w:marTop w:val="200"/>
          <w:marBottom w:val="0"/>
          <w:divBdr>
            <w:top w:val="none" w:sz="0" w:space="0" w:color="auto"/>
            <w:left w:val="none" w:sz="0" w:space="0" w:color="auto"/>
            <w:bottom w:val="none" w:sz="0" w:space="0" w:color="auto"/>
            <w:right w:val="none" w:sz="0" w:space="0" w:color="auto"/>
          </w:divBdr>
        </w:div>
        <w:div w:id="1949000649">
          <w:marLeft w:val="360"/>
          <w:marRight w:val="0"/>
          <w:marTop w:val="200"/>
          <w:marBottom w:val="0"/>
          <w:divBdr>
            <w:top w:val="none" w:sz="0" w:space="0" w:color="auto"/>
            <w:left w:val="none" w:sz="0" w:space="0" w:color="auto"/>
            <w:bottom w:val="none" w:sz="0" w:space="0" w:color="auto"/>
            <w:right w:val="none" w:sz="0" w:space="0" w:color="auto"/>
          </w:divBdr>
        </w:div>
        <w:div w:id="913734835">
          <w:marLeft w:val="360"/>
          <w:marRight w:val="0"/>
          <w:marTop w:val="200"/>
          <w:marBottom w:val="0"/>
          <w:divBdr>
            <w:top w:val="none" w:sz="0" w:space="0" w:color="auto"/>
            <w:left w:val="none" w:sz="0" w:space="0" w:color="auto"/>
            <w:bottom w:val="none" w:sz="0" w:space="0" w:color="auto"/>
            <w:right w:val="none" w:sz="0" w:space="0" w:color="auto"/>
          </w:divBdr>
        </w:div>
        <w:div w:id="848298369">
          <w:marLeft w:val="360"/>
          <w:marRight w:val="0"/>
          <w:marTop w:val="200"/>
          <w:marBottom w:val="0"/>
          <w:divBdr>
            <w:top w:val="none" w:sz="0" w:space="0" w:color="auto"/>
            <w:left w:val="none" w:sz="0" w:space="0" w:color="auto"/>
            <w:bottom w:val="none" w:sz="0" w:space="0" w:color="auto"/>
            <w:right w:val="none" w:sz="0" w:space="0" w:color="auto"/>
          </w:divBdr>
        </w:div>
        <w:div w:id="1244337341">
          <w:marLeft w:val="360"/>
          <w:marRight w:val="0"/>
          <w:marTop w:val="200"/>
          <w:marBottom w:val="0"/>
          <w:divBdr>
            <w:top w:val="none" w:sz="0" w:space="0" w:color="auto"/>
            <w:left w:val="none" w:sz="0" w:space="0" w:color="auto"/>
            <w:bottom w:val="none" w:sz="0" w:space="0" w:color="auto"/>
            <w:right w:val="none" w:sz="0" w:space="0" w:color="auto"/>
          </w:divBdr>
        </w:div>
        <w:div w:id="1549217734">
          <w:marLeft w:val="360"/>
          <w:marRight w:val="0"/>
          <w:marTop w:val="200"/>
          <w:marBottom w:val="0"/>
          <w:divBdr>
            <w:top w:val="none" w:sz="0" w:space="0" w:color="auto"/>
            <w:left w:val="none" w:sz="0" w:space="0" w:color="auto"/>
            <w:bottom w:val="none" w:sz="0" w:space="0" w:color="auto"/>
            <w:right w:val="none" w:sz="0" w:space="0" w:color="auto"/>
          </w:divBdr>
        </w:div>
        <w:div w:id="1788817038">
          <w:marLeft w:val="360"/>
          <w:marRight w:val="0"/>
          <w:marTop w:val="200"/>
          <w:marBottom w:val="0"/>
          <w:divBdr>
            <w:top w:val="none" w:sz="0" w:space="0" w:color="auto"/>
            <w:left w:val="none" w:sz="0" w:space="0" w:color="auto"/>
            <w:bottom w:val="none" w:sz="0" w:space="0" w:color="auto"/>
            <w:right w:val="none" w:sz="0" w:space="0" w:color="auto"/>
          </w:divBdr>
        </w:div>
        <w:div w:id="1309748247">
          <w:marLeft w:val="360"/>
          <w:marRight w:val="0"/>
          <w:marTop w:val="200"/>
          <w:marBottom w:val="0"/>
          <w:divBdr>
            <w:top w:val="none" w:sz="0" w:space="0" w:color="auto"/>
            <w:left w:val="none" w:sz="0" w:space="0" w:color="auto"/>
            <w:bottom w:val="none" w:sz="0" w:space="0" w:color="auto"/>
            <w:right w:val="none" w:sz="0" w:space="0" w:color="auto"/>
          </w:divBdr>
        </w:div>
        <w:div w:id="253511811">
          <w:marLeft w:val="360"/>
          <w:marRight w:val="0"/>
          <w:marTop w:val="200"/>
          <w:marBottom w:val="0"/>
          <w:divBdr>
            <w:top w:val="none" w:sz="0" w:space="0" w:color="auto"/>
            <w:left w:val="none" w:sz="0" w:space="0" w:color="auto"/>
            <w:bottom w:val="none" w:sz="0" w:space="0" w:color="auto"/>
            <w:right w:val="none" w:sz="0" w:space="0" w:color="auto"/>
          </w:divBdr>
        </w:div>
        <w:div w:id="1248271824">
          <w:marLeft w:val="360"/>
          <w:marRight w:val="0"/>
          <w:marTop w:val="200"/>
          <w:marBottom w:val="0"/>
          <w:divBdr>
            <w:top w:val="none" w:sz="0" w:space="0" w:color="auto"/>
            <w:left w:val="none" w:sz="0" w:space="0" w:color="auto"/>
            <w:bottom w:val="none" w:sz="0" w:space="0" w:color="auto"/>
            <w:right w:val="none" w:sz="0" w:space="0" w:color="auto"/>
          </w:divBdr>
        </w:div>
      </w:divsChild>
    </w:div>
    <w:div w:id="1072462359">
      <w:bodyDiv w:val="1"/>
      <w:marLeft w:val="0"/>
      <w:marRight w:val="0"/>
      <w:marTop w:val="0"/>
      <w:marBottom w:val="0"/>
      <w:divBdr>
        <w:top w:val="none" w:sz="0" w:space="0" w:color="auto"/>
        <w:left w:val="none" w:sz="0" w:space="0" w:color="auto"/>
        <w:bottom w:val="none" w:sz="0" w:space="0" w:color="auto"/>
        <w:right w:val="none" w:sz="0" w:space="0" w:color="auto"/>
      </w:divBdr>
      <w:divsChild>
        <w:div w:id="1220440410">
          <w:marLeft w:val="0"/>
          <w:marRight w:val="0"/>
          <w:marTop w:val="0"/>
          <w:marBottom w:val="0"/>
          <w:divBdr>
            <w:top w:val="none" w:sz="0" w:space="0" w:color="auto"/>
            <w:left w:val="none" w:sz="0" w:space="0" w:color="auto"/>
            <w:bottom w:val="none" w:sz="0" w:space="0" w:color="auto"/>
            <w:right w:val="none" w:sz="0" w:space="0" w:color="auto"/>
          </w:divBdr>
          <w:divsChild>
            <w:div w:id="1580404794">
              <w:marLeft w:val="0"/>
              <w:marRight w:val="0"/>
              <w:marTop w:val="0"/>
              <w:marBottom w:val="0"/>
              <w:divBdr>
                <w:top w:val="none" w:sz="0" w:space="0" w:color="auto"/>
                <w:left w:val="none" w:sz="0" w:space="0" w:color="auto"/>
                <w:bottom w:val="none" w:sz="0" w:space="0" w:color="auto"/>
                <w:right w:val="none" w:sz="0" w:space="0" w:color="auto"/>
              </w:divBdr>
            </w:div>
            <w:div w:id="2146577337">
              <w:marLeft w:val="0"/>
              <w:marRight w:val="0"/>
              <w:marTop w:val="0"/>
              <w:marBottom w:val="0"/>
              <w:divBdr>
                <w:top w:val="none" w:sz="0" w:space="0" w:color="auto"/>
                <w:left w:val="none" w:sz="0" w:space="0" w:color="auto"/>
                <w:bottom w:val="none" w:sz="0" w:space="0" w:color="auto"/>
                <w:right w:val="none" w:sz="0" w:space="0" w:color="auto"/>
              </w:divBdr>
            </w:div>
            <w:div w:id="1990547267">
              <w:marLeft w:val="0"/>
              <w:marRight w:val="0"/>
              <w:marTop w:val="0"/>
              <w:marBottom w:val="0"/>
              <w:divBdr>
                <w:top w:val="none" w:sz="0" w:space="0" w:color="auto"/>
                <w:left w:val="none" w:sz="0" w:space="0" w:color="auto"/>
                <w:bottom w:val="none" w:sz="0" w:space="0" w:color="auto"/>
                <w:right w:val="none" w:sz="0" w:space="0" w:color="auto"/>
              </w:divBdr>
            </w:div>
            <w:div w:id="1108040100">
              <w:marLeft w:val="0"/>
              <w:marRight w:val="0"/>
              <w:marTop w:val="0"/>
              <w:marBottom w:val="0"/>
              <w:divBdr>
                <w:top w:val="none" w:sz="0" w:space="0" w:color="auto"/>
                <w:left w:val="none" w:sz="0" w:space="0" w:color="auto"/>
                <w:bottom w:val="none" w:sz="0" w:space="0" w:color="auto"/>
                <w:right w:val="none" w:sz="0" w:space="0" w:color="auto"/>
              </w:divBdr>
            </w:div>
            <w:div w:id="151222659">
              <w:marLeft w:val="0"/>
              <w:marRight w:val="0"/>
              <w:marTop w:val="0"/>
              <w:marBottom w:val="0"/>
              <w:divBdr>
                <w:top w:val="none" w:sz="0" w:space="0" w:color="auto"/>
                <w:left w:val="none" w:sz="0" w:space="0" w:color="auto"/>
                <w:bottom w:val="none" w:sz="0" w:space="0" w:color="auto"/>
                <w:right w:val="none" w:sz="0" w:space="0" w:color="auto"/>
              </w:divBdr>
            </w:div>
            <w:div w:id="971135703">
              <w:marLeft w:val="0"/>
              <w:marRight w:val="0"/>
              <w:marTop w:val="0"/>
              <w:marBottom w:val="0"/>
              <w:divBdr>
                <w:top w:val="none" w:sz="0" w:space="0" w:color="auto"/>
                <w:left w:val="none" w:sz="0" w:space="0" w:color="auto"/>
                <w:bottom w:val="none" w:sz="0" w:space="0" w:color="auto"/>
                <w:right w:val="none" w:sz="0" w:space="0" w:color="auto"/>
              </w:divBdr>
            </w:div>
            <w:div w:id="248973182">
              <w:marLeft w:val="0"/>
              <w:marRight w:val="0"/>
              <w:marTop w:val="0"/>
              <w:marBottom w:val="0"/>
              <w:divBdr>
                <w:top w:val="none" w:sz="0" w:space="0" w:color="auto"/>
                <w:left w:val="none" w:sz="0" w:space="0" w:color="auto"/>
                <w:bottom w:val="none" w:sz="0" w:space="0" w:color="auto"/>
                <w:right w:val="none" w:sz="0" w:space="0" w:color="auto"/>
              </w:divBdr>
            </w:div>
            <w:div w:id="1719209838">
              <w:marLeft w:val="0"/>
              <w:marRight w:val="0"/>
              <w:marTop w:val="0"/>
              <w:marBottom w:val="0"/>
              <w:divBdr>
                <w:top w:val="none" w:sz="0" w:space="0" w:color="auto"/>
                <w:left w:val="none" w:sz="0" w:space="0" w:color="auto"/>
                <w:bottom w:val="none" w:sz="0" w:space="0" w:color="auto"/>
                <w:right w:val="none" w:sz="0" w:space="0" w:color="auto"/>
              </w:divBdr>
            </w:div>
            <w:div w:id="1966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1578">
      <w:bodyDiv w:val="1"/>
      <w:marLeft w:val="0"/>
      <w:marRight w:val="0"/>
      <w:marTop w:val="0"/>
      <w:marBottom w:val="0"/>
      <w:divBdr>
        <w:top w:val="none" w:sz="0" w:space="0" w:color="auto"/>
        <w:left w:val="none" w:sz="0" w:space="0" w:color="auto"/>
        <w:bottom w:val="none" w:sz="0" w:space="0" w:color="auto"/>
        <w:right w:val="none" w:sz="0" w:space="0" w:color="auto"/>
      </w:divBdr>
      <w:divsChild>
        <w:div w:id="773522084">
          <w:marLeft w:val="0"/>
          <w:marRight w:val="0"/>
          <w:marTop w:val="0"/>
          <w:marBottom w:val="0"/>
          <w:divBdr>
            <w:top w:val="none" w:sz="0" w:space="0" w:color="auto"/>
            <w:left w:val="none" w:sz="0" w:space="0" w:color="auto"/>
            <w:bottom w:val="none" w:sz="0" w:space="0" w:color="auto"/>
            <w:right w:val="none" w:sz="0" w:space="0" w:color="auto"/>
          </w:divBdr>
          <w:divsChild>
            <w:div w:id="265649714">
              <w:marLeft w:val="0"/>
              <w:marRight w:val="0"/>
              <w:marTop w:val="0"/>
              <w:marBottom w:val="0"/>
              <w:divBdr>
                <w:top w:val="none" w:sz="0" w:space="0" w:color="auto"/>
                <w:left w:val="none" w:sz="0" w:space="0" w:color="auto"/>
                <w:bottom w:val="none" w:sz="0" w:space="0" w:color="auto"/>
                <w:right w:val="none" w:sz="0" w:space="0" w:color="auto"/>
              </w:divBdr>
            </w:div>
            <w:div w:id="1779981679">
              <w:marLeft w:val="0"/>
              <w:marRight w:val="0"/>
              <w:marTop w:val="0"/>
              <w:marBottom w:val="0"/>
              <w:divBdr>
                <w:top w:val="none" w:sz="0" w:space="0" w:color="auto"/>
                <w:left w:val="none" w:sz="0" w:space="0" w:color="auto"/>
                <w:bottom w:val="none" w:sz="0" w:space="0" w:color="auto"/>
                <w:right w:val="none" w:sz="0" w:space="0" w:color="auto"/>
              </w:divBdr>
            </w:div>
            <w:div w:id="545606924">
              <w:marLeft w:val="0"/>
              <w:marRight w:val="0"/>
              <w:marTop w:val="0"/>
              <w:marBottom w:val="0"/>
              <w:divBdr>
                <w:top w:val="none" w:sz="0" w:space="0" w:color="auto"/>
                <w:left w:val="none" w:sz="0" w:space="0" w:color="auto"/>
                <w:bottom w:val="none" w:sz="0" w:space="0" w:color="auto"/>
                <w:right w:val="none" w:sz="0" w:space="0" w:color="auto"/>
              </w:divBdr>
            </w:div>
            <w:div w:id="1486160626">
              <w:marLeft w:val="0"/>
              <w:marRight w:val="0"/>
              <w:marTop w:val="0"/>
              <w:marBottom w:val="0"/>
              <w:divBdr>
                <w:top w:val="none" w:sz="0" w:space="0" w:color="auto"/>
                <w:left w:val="none" w:sz="0" w:space="0" w:color="auto"/>
                <w:bottom w:val="none" w:sz="0" w:space="0" w:color="auto"/>
                <w:right w:val="none" w:sz="0" w:space="0" w:color="auto"/>
              </w:divBdr>
            </w:div>
            <w:div w:id="343744956">
              <w:marLeft w:val="0"/>
              <w:marRight w:val="0"/>
              <w:marTop w:val="0"/>
              <w:marBottom w:val="0"/>
              <w:divBdr>
                <w:top w:val="none" w:sz="0" w:space="0" w:color="auto"/>
                <w:left w:val="none" w:sz="0" w:space="0" w:color="auto"/>
                <w:bottom w:val="none" w:sz="0" w:space="0" w:color="auto"/>
                <w:right w:val="none" w:sz="0" w:space="0" w:color="auto"/>
              </w:divBdr>
            </w:div>
            <w:div w:id="9222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5957">
      <w:bodyDiv w:val="1"/>
      <w:marLeft w:val="0"/>
      <w:marRight w:val="0"/>
      <w:marTop w:val="0"/>
      <w:marBottom w:val="0"/>
      <w:divBdr>
        <w:top w:val="none" w:sz="0" w:space="0" w:color="auto"/>
        <w:left w:val="none" w:sz="0" w:space="0" w:color="auto"/>
        <w:bottom w:val="none" w:sz="0" w:space="0" w:color="auto"/>
        <w:right w:val="none" w:sz="0" w:space="0" w:color="auto"/>
      </w:divBdr>
      <w:divsChild>
        <w:div w:id="2017002645">
          <w:marLeft w:val="0"/>
          <w:marRight w:val="0"/>
          <w:marTop w:val="0"/>
          <w:marBottom w:val="0"/>
          <w:divBdr>
            <w:top w:val="none" w:sz="0" w:space="0" w:color="auto"/>
            <w:left w:val="none" w:sz="0" w:space="0" w:color="auto"/>
            <w:bottom w:val="none" w:sz="0" w:space="0" w:color="auto"/>
            <w:right w:val="none" w:sz="0" w:space="0" w:color="auto"/>
          </w:divBdr>
          <w:divsChild>
            <w:div w:id="1302661252">
              <w:marLeft w:val="0"/>
              <w:marRight w:val="0"/>
              <w:marTop w:val="0"/>
              <w:marBottom w:val="0"/>
              <w:divBdr>
                <w:top w:val="none" w:sz="0" w:space="0" w:color="auto"/>
                <w:left w:val="none" w:sz="0" w:space="0" w:color="auto"/>
                <w:bottom w:val="none" w:sz="0" w:space="0" w:color="auto"/>
                <w:right w:val="none" w:sz="0" w:space="0" w:color="auto"/>
              </w:divBdr>
            </w:div>
            <w:div w:id="840000596">
              <w:marLeft w:val="0"/>
              <w:marRight w:val="0"/>
              <w:marTop w:val="0"/>
              <w:marBottom w:val="0"/>
              <w:divBdr>
                <w:top w:val="none" w:sz="0" w:space="0" w:color="auto"/>
                <w:left w:val="none" w:sz="0" w:space="0" w:color="auto"/>
                <w:bottom w:val="none" w:sz="0" w:space="0" w:color="auto"/>
                <w:right w:val="none" w:sz="0" w:space="0" w:color="auto"/>
              </w:divBdr>
            </w:div>
            <w:div w:id="259142609">
              <w:marLeft w:val="0"/>
              <w:marRight w:val="0"/>
              <w:marTop w:val="0"/>
              <w:marBottom w:val="0"/>
              <w:divBdr>
                <w:top w:val="none" w:sz="0" w:space="0" w:color="auto"/>
                <w:left w:val="none" w:sz="0" w:space="0" w:color="auto"/>
                <w:bottom w:val="none" w:sz="0" w:space="0" w:color="auto"/>
                <w:right w:val="none" w:sz="0" w:space="0" w:color="auto"/>
              </w:divBdr>
            </w:div>
            <w:div w:id="13919632">
              <w:marLeft w:val="0"/>
              <w:marRight w:val="0"/>
              <w:marTop w:val="0"/>
              <w:marBottom w:val="0"/>
              <w:divBdr>
                <w:top w:val="none" w:sz="0" w:space="0" w:color="auto"/>
                <w:left w:val="none" w:sz="0" w:space="0" w:color="auto"/>
                <w:bottom w:val="none" w:sz="0" w:space="0" w:color="auto"/>
                <w:right w:val="none" w:sz="0" w:space="0" w:color="auto"/>
              </w:divBdr>
            </w:div>
            <w:div w:id="1675255312">
              <w:marLeft w:val="0"/>
              <w:marRight w:val="0"/>
              <w:marTop w:val="0"/>
              <w:marBottom w:val="0"/>
              <w:divBdr>
                <w:top w:val="none" w:sz="0" w:space="0" w:color="auto"/>
                <w:left w:val="none" w:sz="0" w:space="0" w:color="auto"/>
                <w:bottom w:val="none" w:sz="0" w:space="0" w:color="auto"/>
                <w:right w:val="none" w:sz="0" w:space="0" w:color="auto"/>
              </w:divBdr>
            </w:div>
            <w:div w:id="566653984">
              <w:marLeft w:val="0"/>
              <w:marRight w:val="0"/>
              <w:marTop w:val="0"/>
              <w:marBottom w:val="0"/>
              <w:divBdr>
                <w:top w:val="none" w:sz="0" w:space="0" w:color="auto"/>
                <w:left w:val="none" w:sz="0" w:space="0" w:color="auto"/>
                <w:bottom w:val="none" w:sz="0" w:space="0" w:color="auto"/>
                <w:right w:val="none" w:sz="0" w:space="0" w:color="auto"/>
              </w:divBdr>
            </w:div>
            <w:div w:id="528957618">
              <w:marLeft w:val="0"/>
              <w:marRight w:val="0"/>
              <w:marTop w:val="0"/>
              <w:marBottom w:val="0"/>
              <w:divBdr>
                <w:top w:val="none" w:sz="0" w:space="0" w:color="auto"/>
                <w:left w:val="none" w:sz="0" w:space="0" w:color="auto"/>
                <w:bottom w:val="none" w:sz="0" w:space="0" w:color="auto"/>
                <w:right w:val="none" w:sz="0" w:space="0" w:color="auto"/>
              </w:divBdr>
            </w:div>
            <w:div w:id="350229041">
              <w:marLeft w:val="0"/>
              <w:marRight w:val="0"/>
              <w:marTop w:val="0"/>
              <w:marBottom w:val="0"/>
              <w:divBdr>
                <w:top w:val="none" w:sz="0" w:space="0" w:color="auto"/>
                <w:left w:val="none" w:sz="0" w:space="0" w:color="auto"/>
                <w:bottom w:val="none" w:sz="0" w:space="0" w:color="auto"/>
                <w:right w:val="none" w:sz="0" w:space="0" w:color="auto"/>
              </w:divBdr>
            </w:div>
            <w:div w:id="1991977603">
              <w:marLeft w:val="0"/>
              <w:marRight w:val="0"/>
              <w:marTop w:val="0"/>
              <w:marBottom w:val="0"/>
              <w:divBdr>
                <w:top w:val="none" w:sz="0" w:space="0" w:color="auto"/>
                <w:left w:val="none" w:sz="0" w:space="0" w:color="auto"/>
                <w:bottom w:val="none" w:sz="0" w:space="0" w:color="auto"/>
                <w:right w:val="none" w:sz="0" w:space="0" w:color="auto"/>
              </w:divBdr>
            </w:div>
            <w:div w:id="1908563477">
              <w:marLeft w:val="0"/>
              <w:marRight w:val="0"/>
              <w:marTop w:val="0"/>
              <w:marBottom w:val="0"/>
              <w:divBdr>
                <w:top w:val="none" w:sz="0" w:space="0" w:color="auto"/>
                <w:left w:val="none" w:sz="0" w:space="0" w:color="auto"/>
                <w:bottom w:val="none" w:sz="0" w:space="0" w:color="auto"/>
                <w:right w:val="none" w:sz="0" w:space="0" w:color="auto"/>
              </w:divBdr>
            </w:div>
            <w:div w:id="19451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463">
      <w:bodyDiv w:val="1"/>
      <w:marLeft w:val="0"/>
      <w:marRight w:val="0"/>
      <w:marTop w:val="0"/>
      <w:marBottom w:val="0"/>
      <w:divBdr>
        <w:top w:val="none" w:sz="0" w:space="0" w:color="auto"/>
        <w:left w:val="none" w:sz="0" w:space="0" w:color="auto"/>
        <w:bottom w:val="none" w:sz="0" w:space="0" w:color="auto"/>
        <w:right w:val="none" w:sz="0" w:space="0" w:color="auto"/>
      </w:divBdr>
      <w:divsChild>
        <w:div w:id="1282417662">
          <w:marLeft w:val="0"/>
          <w:marRight w:val="0"/>
          <w:marTop w:val="0"/>
          <w:marBottom w:val="0"/>
          <w:divBdr>
            <w:top w:val="none" w:sz="0" w:space="0" w:color="auto"/>
            <w:left w:val="none" w:sz="0" w:space="0" w:color="auto"/>
            <w:bottom w:val="none" w:sz="0" w:space="0" w:color="auto"/>
            <w:right w:val="none" w:sz="0" w:space="0" w:color="auto"/>
          </w:divBdr>
          <w:divsChild>
            <w:div w:id="1250043871">
              <w:marLeft w:val="0"/>
              <w:marRight w:val="0"/>
              <w:marTop w:val="0"/>
              <w:marBottom w:val="0"/>
              <w:divBdr>
                <w:top w:val="none" w:sz="0" w:space="0" w:color="auto"/>
                <w:left w:val="none" w:sz="0" w:space="0" w:color="auto"/>
                <w:bottom w:val="none" w:sz="0" w:space="0" w:color="auto"/>
                <w:right w:val="none" w:sz="0" w:space="0" w:color="auto"/>
              </w:divBdr>
            </w:div>
            <w:div w:id="908616201">
              <w:marLeft w:val="0"/>
              <w:marRight w:val="0"/>
              <w:marTop w:val="0"/>
              <w:marBottom w:val="0"/>
              <w:divBdr>
                <w:top w:val="none" w:sz="0" w:space="0" w:color="auto"/>
                <w:left w:val="none" w:sz="0" w:space="0" w:color="auto"/>
                <w:bottom w:val="none" w:sz="0" w:space="0" w:color="auto"/>
                <w:right w:val="none" w:sz="0" w:space="0" w:color="auto"/>
              </w:divBdr>
            </w:div>
            <w:div w:id="163014527">
              <w:marLeft w:val="0"/>
              <w:marRight w:val="0"/>
              <w:marTop w:val="0"/>
              <w:marBottom w:val="0"/>
              <w:divBdr>
                <w:top w:val="none" w:sz="0" w:space="0" w:color="auto"/>
                <w:left w:val="none" w:sz="0" w:space="0" w:color="auto"/>
                <w:bottom w:val="none" w:sz="0" w:space="0" w:color="auto"/>
                <w:right w:val="none" w:sz="0" w:space="0" w:color="auto"/>
              </w:divBdr>
            </w:div>
            <w:div w:id="220754869">
              <w:marLeft w:val="0"/>
              <w:marRight w:val="0"/>
              <w:marTop w:val="0"/>
              <w:marBottom w:val="0"/>
              <w:divBdr>
                <w:top w:val="none" w:sz="0" w:space="0" w:color="auto"/>
                <w:left w:val="none" w:sz="0" w:space="0" w:color="auto"/>
                <w:bottom w:val="none" w:sz="0" w:space="0" w:color="auto"/>
                <w:right w:val="none" w:sz="0" w:space="0" w:color="auto"/>
              </w:divBdr>
            </w:div>
            <w:div w:id="133449185">
              <w:marLeft w:val="0"/>
              <w:marRight w:val="0"/>
              <w:marTop w:val="0"/>
              <w:marBottom w:val="0"/>
              <w:divBdr>
                <w:top w:val="none" w:sz="0" w:space="0" w:color="auto"/>
                <w:left w:val="none" w:sz="0" w:space="0" w:color="auto"/>
                <w:bottom w:val="none" w:sz="0" w:space="0" w:color="auto"/>
                <w:right w:val="none" w:sz="0" w:space="0" w:color="auto"/>
              </w:divBdr>
            </w:div>
            <w:div w:id="1891960000">
              <w:marLeft w:val="0"/>
              <w:marRight w:val="0"/>
              <w:marTop w:val="0"/>
              <w:marBottom w:val="0"/>
              <w:divBdr>
                <w:top w:val="none" w:sz="0" w:space="0" w:color="auto"/>
                <w:left w:val="none" w:sz="0" w:space="0" w:color="auto"/>
                <w:bottom w:val="none" w:sz="0" w:space="0" w:color="auto"/>
                <w:right w:val="none" w:sz="0" w:space="0" w:color="auto"/>
              </w:divBdr>
            </w:div>
            <w:div w:id="10429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5811">
      <w:bodyDiv w:val="1"/>
      <w:marLeft w:val="0"/>
      <w:marRight w:val="0"/>
      <w:marTop w:val="0"/>
      <w:marBottom w:val="0"/>
      <w:divBdr>
        <w:top w:val="none" w:sz="0" w:space="0" w:color="auto"/>
        <w:left w:val="none" w:sz="0" w:space="0" w:color="auto"/>
        <w:bottom w:val="none" w:sz="0" w:space="0" w:color="auto"/>
        <w:right w:val="none" w:sz="0" w:space="0" w:color="auto"/>
      </w:divBdr>
      <w:divsChild>
        <w:div w:id="1435636116">
          <w:marLeft w:val="0"/>
          <w:marRight w:val="0"/>
          <w:marTop w:val="0"/>
          <w:marBottom w:val="0"/>
          <w:divBdr>
            <w:top w:val="none" w:sz="0" w:space="0" w:color="auto"/>
            <w:left w:val="none" w:sz="0" w:space="0" w:color="auto"/>
            <w:bottom w:val="none" w:sz="0" w:space="0" w:color="auto"/>
            <w:right w:val="none" w:sz="0" w:space="0" w:color="auto"/>
          </w:divBdr>
          <w:divsChild>
            <w:div w:id="614479812">
              <w:marLeft w:val="0"/>
              <w:marRight w:val="0"/>
              <w:marTop w:val="0"/>
              <w:marBottom w:val="0"/>
              <w:divBdr>
                <w:top w:val="none" w:sz="0" w:space="0" w:color="auto"/>
                <w:left w:val="none" w:sz="0" w:space="0" w:color="auto"/>
                <w:bottom w:val="none" w:sz="0" w:space="0" w:color="auto"/>
                <w:right w:val="none" w:sz="0" w:space="0" w:color="auto"/>
              </w:divBdr>
            </w:div>
            <w:div w:id="49228753">
              <w:marLeft w:val="0"/>
              <w:marRight w:val="0"/>
              <w:marTop w:val="0"/>
              <w:marBottom w:val="0"/>
              <w:divBdr>
                <w:top w:val="none" w:sz="0" w:space="0" w:color="auto"/>
                <w:left w:val="none" w:sz="0" w:space="0" w:color="auto"/>
                <w:bottom w:val="none" w:sz="0" w:space="0" w:color="auto"/>
                <w:right w:val="none" w:sz="0" w:space="0" w:color="auto"/>
              </w:divBdr>
            </w:div>
            <w:div w:id="384330750">
              <w:marLeft w:val="0"/>
              <w:marRight w:val="0"/>
              <w:marTop w:val="0"/>
              <w:marBottom w:val="0"/>
              <w:divBdr>
                <w:top w:val="none" w:sz="0" w:space="0" w:color="auto"/>
                <w:left w:val="none" w:sz="0" w:space="0" w:color="auto"/>
                <w:bottom w:val="none" w:sz="0" w:space="0" w:color="auto"/>
                <w:right w:val="none" w:sz="0" w:space="0" w:color="auto"/>
              </w:divBdr>
            </w:div>
            <w:div w:id="709450883">
              <w:marLeft w:val="0"/>
              <w:marRight w:val="0"/>
              <w:marTop w:val="0"/>
              <w:marBottom w:val="0"/>
              <w:divBdr>
                <w:top w:val="none" w:sz="0" w:space="0" w:color="auto"/>
                <w:left w:val="none" w:sz="0" w:space="0" w:color="auto"/>
                <w:bottom w:val="none" w:sz="0" w:space="0" w:color="auto"/>
                <w:right w:val="none" w:sz="0" w:space="0" w:color="auto"/>
              </w:divBdr>
            </w:div>
            <w:div w:id="583564992">
              <w:marLeft w:val="0"/>
              <w:marRight w:val="0"/>
              <w:marTop w:val="0"/>
              <w:marBottom w:val="0"/>
              <w:divBdr>
                <w:top w:val="none" w:sz="0" w:space="0" w:color="auto"/>
                <w:left w:val="none" w:sz="0" w:space="0" w:color="auto"/>
                <w:bottom w:val="none" w:sz="0" w:space="0" w:color="auto"/>
                <w:right w:val="none" w:sz="0" w:space="0" w:color="auto"/>
              </w:divBdr>
            </w:div>
            <w:div w:id="1271350910">
              <w:marLeft w:val="0"/>
              <w:marRight w:val="0"/>
              <w:marTop w:val="0"/>
              <w:marBottom w:val="0"/>
              <w:divBdr>
                <w:top w:val="none" w:sz="0" w:space="0" w:color="auto"/>
                <w:left w:val="none" w:sz="0" w:space="0" w:color="auto"/>
                <w:bottom w:val="none" w:sz="0" w:space="0" w:color="auto"/>
                <w:right w:val="none" w:sz="0" w:space="0" w:color="auto"/>
              </w:divBdr>
            </w:div>
            <w:div w:id="18177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7042">
      <w:bodyDiv w:val="1"/>
      <w:marLeft w:val="0"/>
      <w:marRight w:val="0"/>
      <w:marTop w:val="0"/>
      <w:marBottom w:val="0"/>
      <w:divBdr>
        <w:top w:val="none" w:sz="0" w:space="0" w:color="auto"/>
        <w:left w:val="none" w:sz="0" w:space="0" w:color="auto"/>
        <w:bottom w:val="none" w:sz="0" w:space="0" w:color="auto"/>
        <w:right w:val="none" w:sz="0" w:space="0" w:color="auto"/>
      </w:divBdr>
      <w:divsChild>
        <w:div w:id="701711264">
          <w:marLeft w:val="0"/>
          <w:marRight w:val="0"/>
          <w:marTop w:val="0"/>
          <w:marBottom w:val="0"/>
          <w:divBdr>
            <w:top w:val="none" w:sz="0" w:space="0" w:color="auto"/>
            <w:left w:val="none" w:sz="0" w:space="0" w:color="auto"/>
            <w:bottom w:val="none" w:sz="0" w:space="0" w:color="auto"/>
            <w:right w:val="none" w:sz="0" w:space="0" w:color="auto"/>
          </w:divBdr>
          <w:divsChild>
            <w:div w:id="1816487881">
              <w:marLeft w:val="0"/>
              <w:marRight w:val="0"/>
              <w:marTop w:val="0"/>
              <w:marBottom w:val="0"/>
              <w:divBdr>
                <w:top w:val="none" w:sz="0" w:space="0" w:color="auto"/>
                <w:left w:val="none" w:sz="0" w:space="0" w:color="auto"/>
                <w:bottom w:val="none" w:sz="0" w:space="0" w:color="auto"/>
                <w:right w:val="none" w:sz="0" w:space="0" w:color="auto"/>
              </w:divBdr>
            </w:div>
            <w:div w:id="785001421">
              <w:marLeft w:val="0"/>
              <w:marRight w:val="0"/>
              <w:marTop w:val="0"/>
              <w:marBottom w:val="0"/>
              <w:divBdr>
                <w:top w:val="none" w:sz="0" w:space="0" w:color="auto"/>
                <w:left w:val="none" w:sz="0" w:space="0" w:color="auto"/>
                <w:bottom w:val="none" w:sz="0" w:space="0" w:color="auto"/>
                <w:right w:val="none" w:sz="0" w:space="0" w:color="auto"/>
              </w:divBdr>
            </w:div>
            <w:div w:id="2001886299">
              <w:marLeft w:val="0"/>
              <w:marRight w:val="0"/>
              <w:marTop w:val="0"/>
              <w:marBottom w:val="0"/>
              <w:divBdr>
                <w:top w:val="none" w:sz="0" w:space="0" w:color="auto"/>
                <w:left w:val="none" w:sz="0" w:space="0" w:color="auto"/>
                <w:bottom w:val="none" w:sz="0" w:space="0" w:color="auto"/>
                <w:right w:val="none" w:sz="0" w:space="0" w:color="auto"/>
              </w:divBdr>
            </w:div>
            <w:div w:id="621499017">
              <w:marLeft w:val="0"/>
              <w:marRight w:val="0"/>
              <w:marTop w:val="0"/>
              <w:marBottom w:val="0"/>
              <w:divBdr>
                <w:top w:val="none" w:sz="0" w:space="0" w:color="auto"/>
                <w:left w:val="none" w:sz="0" w:space="0" w:color="auto"/>
                <w:bottom w:val="none" w:sz="0" w:space="0" w:color="auto"/>
                <w:right w:val="none" w:sz="0" w:space="0" w:color="auto"/>
              </w:divBdr>
            </w:div>
            <w:div w:id="1675766555">
              <w:marLeft w:val="0"/>
              <w:marRight w:val="0"/>
              <w:marTop w:val="0"/>
              <w:marBottom w:val="0"/>
              <w:divBdr>
                <w:top w:val="none" w:sz="0" w:space="0" w:color="auto"/>
                <w:left w:val="none" w:sz="0" w:space="0" w:color="auto"/>
                <w:bottom w:val="none" w:sz="0" w:space="0" w:color="auto"/>
                <w:right w:val="none" w:sz="0" w:space="0" w:color="auto"/>
              </w:divBdr>
            </w:div>
            <w:div w:id="1035497259">
              <w:marLeft w:val="0"/>
              <w:marRight w:val="0"/>
              <w:marTop w:val="0"/>
              <w:marBottom w:val="0"/>
              <w:divBdr>
                <w:top w:val="none" w:sz="0" w:space="0" w:color="auto"/>
                <w:left w:val="none" w:sz="0" w:space="0" w:color="auto"/>
                <w:bottom w:val="none" w:sz="0" w:space="0" w:color="auto"/>
                <w:right w:val="none" w:sz="0" w:space="0" w:color="auto"/>
              </w:divBdr>
            </w:div>
            <w:div w:id="1601838214">
              <w:marLeft w:val="0"/>
              <w:marRight w:val="0"/>
              <w:marTop w:val="0"/>
              <w:marBottom w:val="0"/>
              <w:divBdr>
                <w:top w:val="none" w:sz="0" w:space="0" w:color="auto"/>
                <w:left w:val="none" w:sz="0" w:space="0" w:color="auto"/>
                <w:bottom w:val="none" w:sz="0" w:space="0" w:color="auto"/>
                <w:right w:val="none" w:sz="0" w:space="0" w:color="auto"/>
              </w:divBdr>
            </w:div>
            <w:div w:id="1362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1" ma:contentTypeDescription="Een nieuw document maken." ma:contentTypeScope="" ma:versionID="714c9e2d84936bf5aba6b677a9a222ac">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5f0d38873f51543c0e727756a4fc7caf"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4A5F9-F566-45F2-9271-8168E18FABB5}">
  <ds:schemaRefs>
    <ds:schemaRef ds:uri="http://schemas.microsoft.com/sharepoint/v3/contenttype/forms"/>
  </ds:schemaRefs>
</ds:datastoreItem>
</file>

<file path=customXml/itemProps2.xml><?xml version="1.0" encoding="utf-8"?>
<ds:datastoreItem xmlns:ds="http://schemas.openxmlformats.org/officeDocument/2006/customXml" ds:itemID="{5FF25F64-762B-4635-8ED6-201FE13D5B25}">
  <ds:schemaRefs>
    <ds:schemaRef ds:uri="http://schemas.microsoft.com/office/2006/metadata/properties"/>
    <ds:schemaRef ds:uri="http://schemas.microsoft.com/office/infopath/2007/PartnerControls"/>
    <ds:schemaRef ds:uri="fff3dcca-e6e5-44ea-b065-6b15b921995b"/>
  </ds:schemaRefs>
</ds:datastoreItem>
</file>

<file path=customXml/itemProps3.xml><?xml version="1.0" encoding="utf-8"?>
<ds:datastoreItem xmlns:ds="http://schemas.openxmlformats.org/officeDocument/2006/customXml" ds:itemID="{11F0B52E-5F3B-4FA9-B751-C821F48D1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1077</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72</cp:revision>
  <dcterms:created xsi:type="dcterms:W3CDTF">2021-04-07T03:58:00Z</dcterms:created>
  <dcterms:modified xsi:type="dcterms:W3CDTF">2022-10-02T05:22:00Z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