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FC7E" w14:textId="77777777" w:rsidR="00B74C60" w:rsidRDefault="00DA1AB2" w:rsidP="00B0085A">
      <w:pPr>
        <w:pStyle w:val="Heading1"/>
        <w:rPr>
          <w:del w:id="0" w:author="Dr. A.M. Stoop" w:date="2024-04-17T16:33:00Z"/>
          <w:lang w:val="it-IT"/>
        </w:rPr>
      </w:pPr>
      <w:del w:id="1" w:author="Dr. A.M. Stoop" w:date="2024-04-17T16:33:00Z">
        <w:r w:rsidRPr="00420195">
          <w:rPr>
            <w:lang w:val="it-IT"/>
          </w:rPr>
          <w:delText>P</w:delText>
        </w:r>
        <w:r w:rsidR="00B74C60">
          <w:rPr>
            <w:lang w:val="it-IT"/>
          </w:rPr>
          <w:delText>raktische Opdracht</w:delText>
        </w:r>
      </w:del>
      <w:ins w:id="2" w:author="Dr. A.M. Stoop" w:date="2024-04-17T16:33:00Z">
        <w:r w:rsidRPr="00420195">
          <w:rPr>
            <w:lang w:val="it-IT"/>
          </w:rPr>
          <w:t>PO</w:t>
        </w:r>
      </w:ins>
      <w:r w:rsidRPr="00420195">
        <w:rPr>
          <w:lang w:val="it-IT"/>
        </w:rPr>
        <w:t xml:space="preserve"> </w:t>
      </w:r>
      <w:r w:rsidRPr="00F238D0">
        <w:rPr>
          <w:rPrChange w:id="3" w:author="Dr. A.M. Stoop" w:date="2024-04-17T16:33:00Z">
            <w:rPr>
              <w:lang w:val="it-IT"/>
            </w:rPr>
          </w:rPrChange>
        </w:rPr>
        <w:t>Informatica</w:t>
      </w:r>
      <w:r w:rsidRPr="00420195">
        <w:rPr>
          <w:lang w:val="it-IT"/>
        </w:rPr>
        <w:t xml:space="preserve"> </w:t>
      </w:r>
    </w:p>
    <w:p w14:paraId="40EE46FC" w14:textId="56943388" w:rsidR="00C1401E" w:rsidRPr="00420195" w:rsidRDefault="00C1401E" w:rsidP="00F238D0">
      <w:pPr>
        <w:pStyle w:val="Title"/>
        <w:rPr>
          <w:lang w:val="it-IT"/>
        </w:rPr>
        <w:pPrChange w:id="4" w:author="Dr. A.M. Stoop" w:date="2024-04-17T16:33:00Z">
          <w:pPr>
            <w:pStyle w:val="Heading1"/>
          </w:pPr>
        </w:pPrChange>
      </w:pPr>
      <w:r w:rsidRPr="00420195">
        <w:rPr>
          <w:lang w:val="it-IT"/>
        </w:rPr>
        <w:t>Galgje</w:t>
      </w:r>
      <w:r w:rsidR="00B0085A" w:rsidRPr="00420195">
        <w:rPr>
          <w:lang w:val="it-IT"/>
        </w:rPr>
        <w:t xml:space="preserve"> </w:t>
      </w:r>
      <w:r w:rsidR="00DA1AB2" w:rsidRPr="00420195">
        <w:rPr>
          <w:lang w:val="it-IT"/>
        </w:rPr>
        <w:t xml:space="preserve">(met </w:t>
      </w:r>
      <w:r w:rsidR="00B0085A" w:rsidRPr="008D3850">
        <w:rPr>
          <w:rPrChange w:id="5" w:author="Dr. A.M. Stoop" w:date="2024-04-17T16:33:00Z">
            <w:rPr>
              <w:lang w:val="it-IT"/>
            </w:rPr>
          </w:rPrChange>
        </w:rPr>
        <w:t>Python</w:t>
      </w:r>
      <w:r w:rsidR="00DA1AB2" w:rsidRPr="00420195">
        <w:rPr>
          <w:lang w:val="it-IT"/>
        </w:rPr>
        <w:t>)</w:t>
      </w:r>
    </w:p>
    <w:p w14:paraId="5CCAE1DD" w14:textId="568BD572" w:rsidR="006330A2" w:rsidRPr="00E05087" w:rsidRDefault="00C1401E" w:rsidP="00A72C0B">
      <w:r w:rsidRPr="00E05087">
        <w:t>In deze opdracht</w:t>
      </w:r>
      <w:r w:rsidR="00947E05">
        <w:t xml:space="preserve"> gaan we het </w:t>
      </w:r>
      <w:del w:id="6" w:author="Dr. A.M. Stoop" w:date="2024-04-17T16:33:00Z">
        <w:r w:rsidR="00947E05">
          <w:delText>galgje-</w:delText>
        </w:r>
      </w:del>
      <w:r w:rsidR="008D3850">
        <w:t>spel</w:t>
      </w:r>
      <w:ins w:id="7" w:author="Dr. A.M. Stoop" w:date="2024-04-17T16:33:00Z">
        <w:r w:rsidR="008D3850">
          <w:t xml:space="preserve"> Galgje</w:t>
        </w:r>
      </w:ins>
      <w:r w:rsidR="00947E05">
        <w:t xml:space="preserve"> bouwen: een persoon speelt tegen een computer.</w:t>
      </w:r>
      <w:r w:rsidRPr="00E05087">
        <w:t xml:space="preserve"> </w:t>
      </w:r>
      <w:r w:rsidR="00A72C0B" w:rsidRPr="00E05087">
        <w:t>Deel de opdracht op in stukjes. Probeer het</w:t>
      </w:r>
      <w:ins w:id="8" w:author="Dr. A.M. Stoop" w:date="2024-04-17T16:33:00Z">
        <w:r w:rsidR="00A72C0B" w:rsidRPr="00E05087">
          <w:t xml:space="preserve"> </w:t>
        </w:r>
        <w:r w:rsidR="00C24EBF">
          <w:t>spel</w:t>
        </w:r>
      </w:ins>
      <w:r w:rsidR="00C24EBF">
        <w:t xml:space="preserve"> </w:t>
      </w:r>
      <w:r w:rsidR="00A72C0B" w:rsidRPr="00E05087">
        <w:t>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Laat</w:t>
      </w:r>
      <w:r w:rsidR="006D62CF" w:rsidRPr="00E05087">
        <w:t xml:space="preserve"> zien wat je geleerd hebt, dus ook hoe je </w:t>
      </w:r>
      <w:r w:rsidR="006D62CF">
        <w:t>functies en commentaar gebruikt</w:t>
      </w:r>
      <w:del w:id="9" w:author="Dr. A.M. Stoop" w:date="2024-04-17T16:33:00Z">
        <w:r w:rsidR="006D62CF">
          <w:delText>,</w:delText>
        </w:r>
      </w:del>
      <w:r w:rsidR="006D62CF">
        <w:t xml:space="preserve"> en dat je </w:t>
      </w:r>
      <w:r w:rsidR="006D62CF" w:rsidRPr="00E05087">
        <w:t xml:space="preserve">fouten uit je eigen code kunt halen. </w:t>
      </w:r>
      <w:r w:rsidR="006D62CF">
        <w:t xml:space="preserve"> </w:t>
      </w:r>
    </w:p>
    <w:p w14:paraId="243B66C2" w14:textId="7BE62A4D" w:rsidR="006D62CF" w:rsidRPr="009851FD" w:rsidRDefault="006D62CF" w:rsidP="009851FD">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9851FD">
      <w:pPr>
        <w:pStyle w:val="Heading1"/>
      </w:pPr>
      <w:r w:rsidRPr="008D3850">
        <w:t>Toelichting</w:t>
      </w:r>
      <w:r w:rsidRPr="00E05087">
        <w:t xml:space="preserve">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5A4740C7" w14:textId="682593FE" w:rsidR="009F7415" w:rsidRPr="00E05087" w:rsidRDefault="009F7415" w:rsidP="009F7415">
      <w:r w:rsidRPr="00E05087">
        <w:rPr>
          <w:b/>
        </w:rPr>
        <w:t>Inleveren op:</w:t>
      </w:r>
    </w:p>
    <w:p w14:paraId="4D885353" w14:textId="77777777" w:rsidR="00990EDA" w:rsidRDefault="00990EDA" w:rsidP="00990EDA">
      <w:pPr>
        <w:pStyle w:val="ListParagraph"/>
        <w:numPr>
          <w:ilvl w:val="0"/>
          <w:numId w:val="3"/>
        </w:numPr>
        <w:rPr>
          <w:del w:id="10" w:author="Dr. A.M. Stoop" w:date="2024-04-17T16:33:00Z"/>
        </w:rPr>
      </w:pPr>
      <w:del w:id="11" w:author="Dr. A.M. Stoop" w:date="2024-04-17T16:33:00Z">
        <w:r>
          <w:delText>Verslag:</w:delText>
        </w:r>
      </w:del>
    </w:p>
    <w:p w14:paraId="412F16DA" w14:textId="01F179FD" w:rsidR="00990EDA" w:rsidRDefault="008244C7" w:rsidP="00990EDA">
      <w:pPr>
        <w:pStyle w:val="ListParagraph"/>
        <w:numPr>
          <w:ilvl w:val="0"/>
          <w:numId w:val="3"/>
        </w:numPr>
        <w:rPr>
          <w:ins w:id="12" w:author="Dr. A.M. Stoop" w:date="2024-04-17T16:33:00Z"/>
        </w:rPr>
      </w:pPr>
      <w:del w:id="13" w:author="Dr. A.M. Stoop" w:date="2024-04-17T16:33:00Z">
        <w:r>
          <w:delText>Met</w:delText>
        </w:r>
      </w:del>
      <w:ins w:id="14" w:author="Dr. A.M. Stoop" w:date="2024-04-17T16:33:00Z">
        <w:r w:rsidR="008D3850">
          <w:t>Een v</w:t>
        </w:r>
        <w:r w:rsidR="00990EDA">
          <w:t>erslag</w:t>
        </w:r>
        <w:r w:rsidR="008D3850">
          <w:t xml:space="preserve"> met daarin</w:t>
        </w:r>
        <w:r w:rsidR="00990EDA">
          <w:t>:</w:t>
        </w:r>
      </w:ins>
    </w:p>
    <w:p w14:paraId="241F649F" w14:textId="2E8F25E0" w:rsidR="008244C7" w:rsidRDefault="008D3850" w:rsidP="00A96CAD">
      <w:pPr>
        <w:pStyle w:val="ListParagraph"/>
        <w:numPr>
          <w:ilvl w:val="1"/>
          <w:numId w:val="3"/>
        </w:numPr>
      </w:pPr>
      <w:ins w:id="15" w:author="Dr. A.M. Stoop" w:date="2024-04-17T16:33:00Z">
        <w:r>
          <w:t>m</w:t>
        </w:r>
        <w:r w:rsidR="008244C7">
          <w:t>et</w:t>
        </w:r>
      </w:ins>
      <w:r w:rsidR="008244C7">
        <w:t xml:space="preserve"> wie </w:t>
      </w:r>
      <w:del w:id="16" w:author="Dr. A.M. Stoop" w:date="2024-04-17T16:33:00Z">
        <w:r w:rsidR="008244C7">
          <w:delText xml:space="preserve">heb </w:delText>
        </w:r>
      </w:del>
      <w:r w:rsidR="008244C7">
        <w:t xml:space="preserve">je </w:t>
      </w:r>
      <w:ins w:id="17" w:author="Dr. A.M. Stoop" w:date="2024-04-17T16:33:00Z">
        <w:r w:rsidR="00021EC6">
          <w:t xml:space="preserve">hebt </w:t>
        </w:r>
      </w:ins>
      <w:r w:rsidR="008244C7">
        <w:t>samengewerkt</w:t>
      </w:r>
      <w:del w:id="18" w:author="Dr. A.M. Stoop" w:date="2024-04-17T16:33:00Z">
        <w:r w:rsidR="008244C7">
          <w:delText>.</w:delText>
        </w:r>
      </w:del>
      <w:ins w:id="19" w:author="Dr. A.M. Stoop" w:date="2024-04-17T16:33:00Z">
        <w:r>
          <w:t>;</w:t>
        </w:r>
      </w:ins>
    </w:p>
    <w:p w14:paraId="0D2BB06E" w14:textId="5F2D3D75" w:rsidR="009F7415" w:rsidRDefault="009F7415" w:rsidP="00A96CAD">
      <w:pPr>
        <w:pStyle w:val="ListParagraph"/>
        <w:numPr>
          <w:ilvl w:val="1"/>
          <w:numId w:val="3"/>
        </w:numPr>
      </w:pPr>
      <w:r w:rsidRPr="00E05087">
        <w:t xml:space="preserve">(een foto van) je </w:t>
      </w:r>
      <w:r w:rsidR="009B2905">
        <w:t>stroomdiagram</w:t>
      </w:r>
      <w:ins w:id="20" w:author="Dr. A.M. Stoop" w:date="2024-04-17T16:33:00Z">
        <w:r w:rsidR="008D3850">
          <w:t>;</w:t>
        </w:r>
      </w:ins>
    </w:p>
    <w:p w14:paraId="14EBF243" w14:textId="3366FFBC" w:rsidR="00990EDA" w:rsidRPr="00E05087" w:rsidRDefault="0001185F" w:rsidP="00990EDA">
      <w:pPr>
        <w:pStyle w:val="ListParagraph"/>
        <w:numPr>
          <w:ilvl w:val="1"/>
          <w:numId w:val="3"/>
        </w:numPr>
      </w:pPr>
      <w:del w:id="21" w:author="Dr. A.M. Stoop" w:date="2024-04-17T16:33:00Z">
        <w:r>
          <w:delText>Korte</w:delText>
        </w:r>
      </w:del>
      <w:ins w:id="22" w:author="Dr. A.M. Stoop" w:date="2024-04-17T16:33:00Z">
        <w:r w:rsidR="00021EC6">
          <w:t>een e</w:t>
        </w:r>
        <w:r w:rsidR="00021EC6" w:rsidRPr="00BD4EA6">
          <w:t xml:space="preserve">valuatie van je project met een </w:t>
        </w:r>
        <w:r w:rsidR="008D3850">
          <w:t>k</w:t>
        </w:r>
        <w:r>
          <w:t>orte</w:t>
        </w:r>
      </w:ins>
      <w:r>
        <w:t xml:space="preserve"> u</w:t>
      </w:r>
      <w:r w:rsidR="00990EDA">
        <w:t>itleg van wat wel/niet werkt</w:t>
      </w:r>
      <w:del w:id="23" w:author="Dr. A.M. Stoop" w:date="2024-04-17T16:33:00Z">
        <w:r w:rsidR="00990EDA">
          <w:delText>,</w:delText>
        </w:r>
      </w:del>
      <w:r w:rsidR="00990EDA">
        <w:t xml:space="preserve"> en welke uitbreidingen je hebt toegevoegd.</w:t>
      </w:r>
    </w:p>
    <w:p w14:paraId="601C2162" w14:textId="07E7F61D" w:rsidR="009F7415" w:rsidRPr="00E05087" w:rsidRDefault="001B7BD1" w:rsidP="009F7415">
      <w:pPr>
        <w:pStyle w:val="ListParagraph"/>
        <w:numPr>
          <w:ilvl w:val="0"/>
          <w:numId w:val="3"/>
        </w:numPr>
      </w:pPr>
      <w:r>
        <w:t>Het bestand met</w:t>
      </w:r>
      <w:r w:rsidR="009817FE">
        <w:t xml:space="preserve"> j</w:t>
      </w:r>
      <w:r w:rsidR="009F7415" w:rsidRPr="00E05087">
        <w:t xml:space="preserve">e </w:t>
      </w:r>
      <w:ins w:id="24" w:author="Dr. A.M. Stoop" w:date="2024-04-17T16:33:00Z">
        <w:r w:rsidR="008D3850">
          <w:t>P</w:t>
        </w:r>
        <w:r w:rsidR="009F7415" w:rsidRPr="00E05087">
          <w:t>ythoncode</w:t>
        </w:r>
      </w:ins>
      <w:r w:rsidR="009817FE">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323999FF" w14:textId="6C96CE85" w:rsidR="009F7415" w:rsidRPr="00E05087" w:rsidRDefault="00ED50CD" w:rsidP="009F7415">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[“v”,”a”,”a”,”s</w:t>
      </w:r>
      <w:del w:id="25" w:author="Dr. A.M. Stoop" w:date="2024-04-17T16:33:00Z">
        <w:r w:rsidR="009B09F3">
          <w:delText>”],</w:delText>
        </w:r>
      </w:del>
      <w:ins w:id="26" w:author="Dr. A.M. Stoop" w:date="2024-04-17T16:33:00Z">
        <w:r w:rsidR="009B09F3">
          <w:t>”]</w:t>
        </w:r>
      </w:ins>
      <w:r w:rsidR="009B09F3">
        <w:t xml:space="preserve"> en hier </w:t>
      </w:r>
      <w:r w:rsidR="0026511B">
        <w:t xml:space="preserve">werkt je programma </w:t>
      </w:r>
      <w:r w:rsidR="00071116">
        <w:t xml:space="preserve">mee </w:t>
      </w:r>
      <w:r w:rsidR="0026511B">
        <w:t>verder</w:t>
      </w:r>
      <w:r w:rsidR="009B0E4C">
        <w:t xml:space="preserve"> (zie Deel B)</w:t>
      </w:r>
      <w:r w:rsidR="009B09F3">
        <w:t xml:space="preserve">. </w:t>
      </w:r>
      <w:del w:id="27" w:author="Dr. A.M. Stoop" w:date="2024-04-17T16:33:00Z">
        <w:r w:rsidR="006D62CF">
          <w:delText>E</w:delText>
        </w:r>
        <w:r w:rsidR="009B0E4C">
          <w:delText>lk</w:delText>
        </w:r>
        <w:r w:rsidR="009B09F3">
          <w:delText xml:space="preserve"> ander</w:delText>
        </w:r>
      </w:del>
      <w:ins w:id="28" w:author="Dr. A.M. Stoop" w:date="2024-04-17T16:33:00Z">
        <w:r w:rsidR="006D62CF">
          <w:t>E</w:t>
        </w:r>
        <w:r w:rsidR="009B0E4C">
          <w:t>lk</w:t>
        </w:r>
        <w:r w:rsidR="008D3850">
          <w:t>e</w:t>
        </w:r>
        <w:r w:rsidR="009B09F3">
          <w:t xml:space="preserve"> ander</w:t>
        </w:r>
        <w:r w:rsidR="008D3850">
          <w:t>e</w:t>
        </w:r>
      </w:ins>
      <w:r w:rsidR="009B09F3">
        <w:t xml:space="preserve"> </w:t>
      </w:r>
      <w:r w:rsidR="00C60FA4">
        <w:t>aanpak</w:t>
      </w:r>
      <w:r w:rsidR="008D3850">
        <w:t xml:space="preserve"> </w:t>
      </w:r>
      <w:ins w:id="29" w:author="Dr. A.M. Stoop" w:date="2024-04-17T16:33:00Z">
        <w:r w:rsidR="008D3850">
          <w:t>wordt</w:t>
        </w:r>
        <w:r w:rsidR="009B09F3">
          <w:t xml:space="preserve"> </w:t>
        </w:r>
      </w:ins>
      <w:r w:rsidR="009B0E4C" w:rsidRPr="00071116">
        <w:rPr>
          <w:b/>
        </w:rPr>
        <w:t>niet</w:t>
      </w:r>
      <w:r w:rsidR="009B0E4C">
        <w:t xml:space="preserve"> </w:t>
      </w:r>
      <w:del w:id="30" w:author="Dr. A.M. Stoop" w:date="2024-04-17T16:33:00Z">
        <w:r w:rsidR="00071116">
          <w:delText>ge</w:delText>
        </w:r>
        <w:r w:rsidR="0026511B">
          <w:delText>accepteert</w:delText>
        </w:r>
      </w:del>
      <w:ins w:id="31" w:author="Dr. A.M. Stoop" w:date="2024-04-17T16:33:00Z">
        <w:r w:rsidR="00071116">
          <w:t>ge</w:t>
        </w:r>
        <w:r w:rsidR="0026511B">
          <w:t>accepteer</w:t>
        </w:r>
        <w:r w:rsidR="008D3850">
          <w:t>d</w:t>
        </w:r>
      </w:ins>
      <w:r w:rsidR="009B09F3">
        <w:t>.</w:t>
      </w:r>
    </w:p>
    <w:p w14:paraId="0BF7E3B5" w14:textId="77777777" w:rsidR="0054719C" w:rsidRDefault="0054719C">
      <w:pPr>
        <w:rPr>
          <w:rFonts w:asciiTheme="majorHAnsi" w:eastAsiaTheme="majorEastAsia" w:hAnsiTheme="majorHAnsi" w:cstheme="majorBidi"/>
          <w:color w:val="2F5496" w:themeColor="accent1" w:themeShade="BF"/>
          <w:sz w:val="26"/>
          <w:szCs w:val="26"/>
        </w:rPr>
      </w:pPr>
      <w:r>
        <w:br w:type="page"/>
      </w:r>
    </w:p>
    <w:p w14:paraId="2E597E10" w14:textId="707DC15E" w:rsidR="009F7415" w:rsidRDefault="009F7415" w:rsidP="00F238D0">
      <w:pPr>
        <w:pStyle w:val="Heading1"/>
        <w:pPrChange w:id="32" w:author="Dr. A.M. Stoop" w:date="2024-04-17T16:33:00Z">
          <w:pPr>
            <w:pStyle w:val="Heading2"/>
          </w:pPr>
        </w:pPrChange>
      </w:pPr>
      <w:r w:rsidRPr="00E05087">
        <w:t>Beoordeling</w:t>
      </w:r>
      <w:del w:id="33" w:author="Dr. A.M. Stoop" w:date="2024-04-17T16:33:00Z">
        <w:r w:rsidRPr="00E05087">
          <w:delText>:</w:delText>
        </w:r>
      </w:del>
    </w:p>
    <w:p w14:paraId="65CEA3FB" w14:textId="77777777" w:rsidR="002F2BE8" w:rsidRPr="002F2BE8" w:rsidRDefault="002F2BE8" w:rsidP="002F2BE8"/>
    <w:tbl>
      <w:tblPr>
        <w:tblStyle w:val="TableGrid"/>
        <w:tblW w:w="9634" w:type="dxa"/>
        <w:tblLook w:val="04A0" w:firstRow="1" w:lastRow="0" w:firstColumn="1" w:lastColumn="0" w:noHBand="0" w:noVBand="1"/>
      </w:tblPr>
      <w:tblGrid>
        <w:gridCol w:w="1421"/>
        <w:gridCol w:w="30249"/>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3779ADE3"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26F19D9C"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B91079">
              <w:rPr>
                <w:rFonts w:ascii="Calibri" w:hAnsi="Calibri" w:cs="Calibri"/>
                <w:color w:val="000000"/>
              </w:rPr>
              <w:t xml:space="preserv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7777777" w:rsidR="007448D6" w:rsidRDefault="007448D6" w:rsidP="007448D6">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45D2D6DE" w14:textId="52FB263F" w:rsidR="007448D6" w:rsidRPr="00E05087" w:rsidRDefault="007448D6" w:rsidP="00AB016F">
            <w:r>
              <w:t xml:space="preserve">Je code voldoet aan de verwachting volgens </w:t>
            </w:r>
            <w:ins w:id="34" w:author="Dr. A.M. Stoop" w:date="2024-04-17T16:33:00Z">
              <w:r w:rsidR="008D3850">
                <w:t xml:space="preserve">de </w:t>
              </w:r>
            </w:ins>
            <w:r>
              <w:t xml:space="preserve">omschrijving </w:t>
            </w:r>
            <w:ins w:id="35" w:author="Dr. A.M. Stoop" w:date="2024-04-17T16:33:00Z">
              <w:r w:rsidR="008D3850">
                <w:t xml:space="preserve">in </w:t>
              </w:r>
            </w:ins>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638D1B71"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2D2BCA">
              <w:rPr>
                <w:rFonts w:ascii="Calibri" w:hAnsi="Calibri" w:cs="Calibri"/>
                <w:color w:val="000000"/>
              </w:rPr>
              <w:t xml:space="preserve"> of met</w:t>
            </w:r>
            <w:del w:id="36" w:author="Dr. A.M. Stoop" w:date="2024-04-17T16:33:00Z">
              <w:r w:rsidR="002D2BCA">
                <w:rPr>
                  <w:rFonts w:ascii="Calibri" w:hAnsi="Calibri" w:cs="Calibri"/>
                  <w:color w:val="000000"/>
                </w:rPr>
                <w:delText>_</w:delText>
              </w:r>
            </w:del>
            <w:ins w:id="37" w:author="Dr. A.M. Stoop" w:date="2024-04-17T16:33:00Z">
              <w:r w:rsidR="00D07C62">
                <w:rPr>
                  <w:rFonts w:ascii="Calibri" w:hAnsi="Calibri" w:cs="Calibri"/>
                  <w:color w:val="000000"/>
                </w:rPr>
                <w:t xml:space="preserve"> liggende </w:t>
              </w:r>
            </w:ins>
            <w:r w:rsidR="002D2BCA">
              <w:rPr>
                <w:rFonts w:ascii="Calibri" w:hAnsi="Calibri" w:cs="Calibri"/>
                <w:color w:val="000000"/>
              </w:rPr>
              <w:t>streepjes</w:t>
            </w:r>
            <w:r w:rsidR="000F7204">
              <w:rPr>
                <w:rFonts w:ascii="Calibri" w:hAnsi="Calibri" w:cs="Calibri"/>
                <w:color w:val="000000"/>
              </w:rPr>
              <w:t>)</w:t>
            </w:r>
            <w:r>
              <w:rPr>
                <w:rFonts w:ascii="Calibri" w:hAnsi="Calibri" w:cs="Calibri"/>
                <w:color w:val="000000"/>
              </w:rPr>
              <w:t xml:space="preserve"> en constanten </w:t>
            </w:r>
            <w:ins w:id="38" w:author="Dr. A.M. Stoop" w:date="2024-04-17T16:33:00Z">
              <w:r w:rsidR="000F7204">
                <w:rPr>
                  <w:rFonts w:ascii="Calibri" w:hAnsi="Calibri" w:cs="Calibri"/>
                  <w:color w:val="000000"/>
                </w:rPr>
                <w:t xml:space="preserve">zijn </w:t>
              </w:r>
            </w:ins>
            <w:r>
              <w:rPr>
                <w:rFonts w:ascii="Calibri" w:hAnsi="Calibri" w:cs="Calibri"/>
                <w:color w:val="000000"/>
              </w:rPr>
              <w:t>met hoofdletters</w:t>
            </w:r>
            <w:ins w:id="39" w:author="Dr. A.M. Stoop" w:date="2024-04-17T16:33:00Z">
              <w:r w:rsidR="000F7204">
                <w:rPr>
                  <w:rFonts w:ascii="Calibri" w:hAnsi="Calibri" w:cs="Calibri"/>
                  <w:color w:val="000000"/>
                </w:rPr>
                <w:t xml:space="preserve"> geschreven</w:t>
              </w:r>
            </w:ins>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del w:id="40" w:author="Dr. A.M. Stoop" w:date="2024-04-17T16:33:00Z">
              <w:r>
                <w:rPr>
                  <w:rFonts w:ascii="Calibri" w:hAnsi="Calibri" w:cs="Calibri"/>
                  <w:color w:val="000000"/>
                </w:rPr>
                <w:delText>middels</w:delText>
              </w:r>
            </w:del>
            <w:ins w:id="41" w:author="Dr. A.M. Stoop" w:date="2024-04-17T16:33:00Z">
              <w:r w:rsidR="000F7204">
                <w:rPr>
                  <w:rFonts w:ascii="Calibri" w:hAnsi="Calibri" w:cs="Calibri"/>
                  <w:color w:val="000000"/>
                </w:rPr>
                <w:t>met</w:t>
              </w:r>
            </w:ins>
            <w:r>
              <w:rPr>
                <w:rFonts w:ascii="Calibri" w:hAnsi="Calibri" w:cs="Calibri"/>
                <w:color w:val="000000"/>
              </w:rPr>
              <w:t xml:space="preserve"> zelfstandige naamwoorden. </w:t>
            </w:r>
          </w:p>
          <w:p w14:paraId="5C590804" w14:textId="1ED09E33"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ins w:id="42" w:author="Dr. A.M. Stoop" w:date="2024-04-17T16:33:00Z">
              <w:r w:rsidR="00D07C62">
                <w:rPr>
                  <w:rFonts w:ascii="Calibri" w:hAnsi="Calibri" w:cs="Calibri"/>
                  <w:color w:val="000000"/>
                </w:rPr>
                <w:t xml:space="preserve">zijn </w:t>
              </w:r>
            </w:ins>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3762A6E0" w:rsidR="007448D6" w:rsidRDefault="007448D6" w:rsidP="007448D6">
            <w:pPr>
              <w:rPr>
                <w:rFonts w:ascii="Calibri" w:hAnsi="Calibri" w:cs="Calibri"/>
                <w:color w:val="000000"/>
              </w:rPr>
            </w:pPr>
            <w:r>
              <w:rPr>
                <w:rFonts w:ascii="Calibri" w:hAnsi="Calibri" w:cs="Calibri"/>
                <w:color w:val="000000"/>
              </w:rPr>
              <w:t xml:space="preserve">De kwaliteit van de code: </w:t>
            </w:r>
            <w:del w:id="43" w:author="Dr. A.M. Stoop" w:date="2024-04-17T16:33:00Z">
              <w:r>
                <w:rPr>
                  <w:rFonts w:ascii="Calibri" w:hAnsi="Calibri" w:cs="Calibri"/>
                  <w:color w:val="000000"/>
                </w:rPr>
                <w:delText>het</w:delText>
              </w:r>
            </w:del>
            <w:ins w:id="44" w:author="Dr. A.M. Stoop" w:date="2024-04-17T16:33:00Z">
              <w:r w:rsidR="00D07C62">
                <w:rPr>
                  <w:rFonts w:ascii="Calibri" w:hAnsi="Calibri" w:cs="Calibri"/>
                  <w:color w:val="000000"/>
                </w:rPr>
                <w:t>deze</w:t>
              </w:r>
            </w:ins>
            <w:r>
              <w:rPr>
                <w:rFonts w:ascii="Calibri" w:hAnsi="Calibri" w:cs="Calibri"/>
                <w:color w:val="000000"/>
              </w:rPr>
              <w:t xml:space="preserve"> is duidelijk, efficiënt, elegant, logisch en goed gestructureerd.</w:t>
            </w:r>
          </w:p>
          <w:p w14:paraId="20954BD5" w14:textId="3C0A485F"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del w:id="45" w:author="Dr. A.M. Stoop" w:date="2024-04-17T16:33:00Z">
              <w:r>
                <w:rPr>
                  <w:rFonts w:ascii="Calibri" w:hAnsi="Calibri" w:cs="Calibri"/>
                  <w:color w:val="000000"/>
                </w:rPr>
                <w:delText>De</w:delText>
              </w:r>
            </w:del>
            <w:ins w:id="46" w:author="Dr. A.M. Stoop" w:date="2024-04-17T16:33:00Z">
              <w:r w:rsidR="00D07C62">
                <w:rPr>
                  <w:rFonts w:ascii="Calibri" w:hAnsi="Calibri" w:cs="Calibri"/>
                  <w:color w:val="000000"/>
                </w:rPr>
                <w:t>Het</w:t>
              </w:r>
            </w:ins>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w:t>
            </w:r>
            <w:del w:id="47" w:author="Dr. A.M. Stoop" w:date="2024-04-17T16:33:00Z">
              <w:r>
                <w:rPr>
                  <w:rFonts w:ascii="Calibri" w:hAnsi="Calibri" w:cs="Calibri"/>
                  <w:color w:val="000000"/>
                </w:rPr>
                <w:delText xml:space="preserve">voor brokken </w:delText>
              </w:r>
            </w:del>
            <w:r>
              <w:rPr>
                <w:rFonts w:ascii="Calibri" w:hAnsi="Calibri" w:cs="Calibri"/>
                <w:color w:val="000000"/>
              </w:rPr>
              <w:t xml:space="preserve">code voor. Er komt geen code dubbel voor. Er komt geen code voor </w:t>
            </w:r>
            <w:del w:id="48" w:author="Dr. A.M. Stoop" w:date="2024-04-17T16:33:00Z">
              <w:r>
                <w:rPr>
                  <w:rFonts w:ascii="Calibri" w:hAnsi="Calibri" w:cs="Calibri"/>
                  <w:color w:val="000000"/>
                </w:rPr>
                <w:delText>dat</w:delText>
              </w:r>
            </w:del>
            <w:ins w:id="49" w:author="Dr. A.M. Stoop" w:date="2024-04-17T16:33:00Z">
              <w:r w:rsidR="00D07C62">
                <w:rPr>
                  <w:rFonts w:ascii="Calibri" w:hAnsi="Calibri" w:cs="Calibri"/>
                  <w:color w:val="000000"/>
                </w:rPr>
                <w:t>die</w:t>
              </w:r>
            </w:ins>
            <w:r>
              <w:rPr>
                <w:rFonts w:ascii="Calibri" w:hAnsi="Calibri" w:cs="Calibri"/>
                <w:color w:val="000000"/>
              </w:rPr>
              <w:t xml:space="preserve"> nooit uitgevoerd wordt. Gebruik van 'harde' </w:t>
            </w:r>
            <w:del w:id="50" w:author="Dr. A.M. Stoop" w:date="2024-04-17T16:33:00Z">
              <w:r>
                <w:rPr>
                  <w:rFonts w:ascii="Calibri" w:hAnsi="Calibri" w:cs="Calibri"/>
                  <w:color w:val="000000"/>
                </w:rPr>
                <w:delText>waardes</w:delText>
              </w:r>
            </w:del>
            <w:ins w:id="51" w:author="Dr. A.M. Stoop" w:date="2024-04-17T16:33:00Z">
              <w:r>
                <w:rPr>
                  <w:rFonts w:ascii="Calibri" w:hAnsi="Calibri" w:cs="Calibri"/>
                  <w:color w:val="000000"/>
                </w:rPr>
                <w:t>waarde</w:t>
              </w:r>
              <w:r w:rsidR="00D07C62">
                <w:rPr>
                  <w:rFonts w:ascii="Calibri" w:hAnsi="Calibri" w:cs="Calibri"/>
                  <w:color w:val="000000"/>
                </w:rPr>
                <w:t>n</w:t>
              </w:r>
            </w:ins>
            <w:r>
              <w:rPr>
                <w:rFonts w:ascii="Calibri" w:hAnsi="Calibri" w:cs="Calibri"/>
                <w:color w:val="000000"/>
              </w:rPr>
              <w:t xml:space="preserve"> (echte getallen) </w:t>
            </w:r>
            <w:del w:id="52" w:author="Dr. A.M. Stoop" w:date="2024-04-17T16:33:00Z">
              <w:r>
                <w:rPr>
                  <w:rFonts w:ascii="Calibri" w:hAnsi="Calibri" w:cs="Calibri"/>
                  <w:color w:val="000000"/>
                </w:rPr>
                <w:delText>worden</w:delText>
              </w:r>
            </w:del>
            <w:ins w:id="53" w:author="Dr. A.M. Stoop" w:date="2024-04-17T16:33:00Z">
              <w:r>
                <w:rPr>
                  <w:rFonts w:ascii="Calibri" w:hAnsi="Calibri" w:cs="Calibri"/>
                  <w:color w:val="000000"/>
                </w:rPr>
                <w:t>word</w:t>
              </w:r>
              <w:r w:rsidR="000F7204">
                <w:rPr>
                  <w:rFonts w:ascii="Calibri" w:hAnsi="Calibri" w:cs="Calibri"/>
                  <w:color w:val="000000"/>
                </w:rPr>
                <w:t>t</w:t>
              </w:r>
            </w:ins>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r w:rsidR="00412527" w:rsidRPr="003E47D7">
              <w:rPr>
                <w:rFonts w:ascii="Consolas" w:hAnsi="Consolas" w:cs="Calibri"/>
                <w:color w:val="000000"/>
              </w:rPr>
              <w:t>break</w:t>
            </w:r>
            <w:r w:rsidR="00412527">
              <w:rPr>
                <w:rFonts w:ascii="Calibri" w:hAnsi="Calibri" w:cs="Calibri"/>
                <w:color w:val="000000"/>
              </w:rPr>
              <w:t xml:space="preserve">(), </w:t>
            </w:r>
            <w:r w:rsidR="00412527" w:rsidRPr="003E47D7">
              <w:rPr>
                <w:rFonts w:ascii="Consolas" w:hAnsi="Consolas" w:cs="Calibri"/>
                <w:color w:val="000000"/>
              </w:rPr>
              <w:t xml:space="preserve">quit </w:t>
            </w:r>
            <w:r w:rsidR="00412527">
              <w:rPr>
                <w:rFonts w:ascii="Calibri" w:hAnsi="Calibri" w:cs="Calibri"/>
                <w:color w:val="000000"/>
              </w:rPr>
              <w:t xml:space="preserve">of </w:t>
            </w:r>
            <w:r w:rsidR="00412527" w:rsidRPr="003E47D7">
              <w:rPr>
                <w:rFonts w:ascii="Consolas" w:hAnsi="Consolas" w:cs="Calibri"/>
                <w:color w:val="000000"/>
              </w:rPr>
              <w:t>while(true)</w:t>
            </w:r>
            <w:r w:rsidR="00412527">
              <w:rPr>
                <w:rFonts w:ascii="Calibri" w:hAnsi="Calibri" w:cs="Calibri"/>
                <w:color w:val="000000"/>
              </w:rPr>
              <w:t>.</w:t>
            </w:r>
          </w:p>
          <w:p w14:paraId="7907A1B9" w14:textId="0393FE50"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w:t>
            </w:r>
            <w:del w:id="54" w:author="Dr. A.M. Stoop" w:date="2024-04-17T16:33:00Z">
              <w:r>
                <w:rPr>
                  <w:rFonts w:ascii="Calibri" w:hAnsi="Calibri" w:cs="Calibri"/>
                  <w:color w:val="000000"/>
                </w:rPr>
                <w:delText>duidelijke</w:delText>
              </w:r>
            </w:del>
            <w:ins w:id="55" w:author="Dr. A.M. Stoop" w:date="2024-04-17T16:33:00Z">
              <w:r>
                <w:rPr>
                  <w:rFonts w:ascii="Calibri" w:hAnsi="Calibri" w:cs="Calibri"/>
                  <w:color w:val="000000"/>
                </w:rPr>
                <w:t>duidelijk</w:t>
              </w:r>
            </w:ins>
            <w:r>
              <w:rPr>
                <w:rFonts w:ascii="Calibri" w:hAnsi="Calibri" w:cs="Calibri"/>
                <w:color w:val="000000"/>
              </w:rPr>
              <w:t>) doel</w:t>
            </w:r>
            <w:del w:id="56" w:author="Dr. A.M. Stoop" w:date="2024-04-17T16:33:00Z">
              <w:r>
                <w:rPr>
                  <w:rFonts w:ascii="Calibri" w:hAnsi="Calibri" w:cs="Calibri"/>
                  <w:color w:val="000000"/>
                </w:rPr>
                <w:delText>,</w:delText>
              </w:r>
            </w:del>
            <w:r>
              <w:rPr>
                <w:rFonts w:ascii="Calibri" w:hAnsi="Calibri" w:cs="Calibri"/>
                <w:color w:val="000000"/>
              </w:rPr>
              <w:t xml:space="preserve"> en zijn kort</w:t>
            </w:r>
            <w:del w:id="57" w:author="Dr. A.M. Stoop" w:date="2024-04-17T16:33:00Z">
              <w:r>
                <w:rPr>
                  <w:rFonts w:ascii="Calibri" w:hAnsi="Calibri" w:cs="Calibri"/>
                  <w:color w:val="000000"/>
                </w:rPr>
                <w:delText>-</w:delText>
              </w:r>
            </w:del>
            <w:ins w:id="58" w:author="Dr. A.M. Stoop" w:date="2024-04-17T16:33:00Z">
              <w:r w:rsidR="00D07C62">
                <w:rPr>
                  <w:rFonts w:ascii="Calibri" w:hAnsi="Calibri" w:cs="Calibri"/>
                  <w:color w:val="000000"/>
                </w:rPr>
                <w:t xml:space="preserve"> </w:t>
              </w:r>
            </w:ins>
            <w:r>
              <w:rPr>
                <w:rFonts w:ascii="Calibri" w:hAnsi="Calibri" w:cs="Calibri"/>
                <w:color w:val="000000"/>
              </w:rPr>
              <w:t>en</w:t>
            </w:r>
            <w:del w:id="59" w:author="Dr. A.M. Stoop" w:date="2024-04-17T16:33:00Z">
              <w:r>
                <w:rPr>
                  <w:rFonts w:ascii="Calibri" w:hAnsi="Calibri" w:cs="Calibri"/>
                  <w:color w:val="000000"/>
                </w:rPr>
                <w:delText>-</w:delText>
              </w:r>
            </w:del>
            <w:ins w:id="60" w:author="Dr. A.M. Stoop" w:date="2024-04-17T16:33:00Z">
              <w:r w:rsidR="00D07C62">
                <w:rPr>
                  <w:rFonts w:ascii="Calibri" w:hAnsi="Calibri" w:cs="Calibri"/>
                  <w:color w:val="000000"/>
                </w:rPr>
                <w:t xml:space="preserve"> </w:t>
              </w:r>
            </w:ins>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1C61A1B5" w14:textId="77777777" w:rsidR="007448D6" w:rsidRPr="00E05087" w:rsidRDefault="007448D6" w:rsidP="009F7415"/>
    <w:p w14:paraId="616CF76E" w14:textId="425E0BB5" w:rsidR="00B443E7" w:rsidRPr="00E05087" w:rsidRDefault="0016350D" w:rsidP="00F238D0">
      <w:pPr>
        <w:pStyle w:val="Heading1"/>
        <w:rPr>
          <w:rPrChange w:id="61" w:author="Dr. A.M. Stoop" w:date="2024-04-17T16:33:00Z">
            <w:rPr>
              <w:b/>
            </w:rPr>
          </w:rPrChange>
        </w:rPr>
        <w:pPrChange w:id="62" w:author="Dr. A.M. Stoop" w:date="2024-04-17T16:33:00Z">
          <w:pPr/>
        </w:pPrChange>
      </w:pPr>
      <w:r w:rsidRPr="00E05087">
        <w:rPr>
          <w:rPrChange w:id="63" w:author="Dr. A.M. Stoop" w:date="2024-04-17T16:33:00Z">
            <w:rPr>
              <w:b/>
            </w:rPr>
          </w:rPrChange>
        </w:rPr>
        <w:t>DEEL A:</w:t>
      </w:r>
      <w:r w:rsidR="00183A01" w:rsidRPr="00E05087">
        <w:rPr>
          <w:rPrChange w:id="64" w:author="Dr. A.M. Stoop" w:date="2024-04-17T16:33:00Z">
            <w:rPr>
              <w:b/>
            </w:rPr>
          </w:rPrChange>
        </w:rPr>
        <w:t xml:space="preserve"> ONTWERP</w:t>
      </w:r>
    </w:p>
    <w:p w14:paraId="37518AEC" w14:textId="77B46C32"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 xml:space="preserve">de </w:t>
      </w:r>
      <w:del w:id="65" w:author="Dr. A.M. Stoop" w:date="2024-04-17T16:33:00Z">
        <w:r w:rsidR="000A49E9" w:rsidRPr="00E05087">
          <w:delText>onderstaand</w:delText>
        </w:r>
      </w:del>
      <w:ins w:id="66" w:author="Dr. A.M. Stoop" w:date="2024-04-17T16:33:00Z">
        <w:r w:rsidR="000A49E9" w:rsidRPr="00E05087">
          <w:t>onderstaand</w:t>
        </w:r>
        <w:r w:rsidR="004D0788">
          <w:t>e</w:t>
        </w:r>
      </w:ins>
      <w:r w:rsidR="000A49E9" w:rsidRPr="00E05087">
        <w:t xml:space="preserve"> uitleg</w:t>
      </w:r>
      <w:r w:rsidR="00325CE1" w:rsidRPr="00E05087">
        <w:t xml:space="preserve"> van deel B om je ontwerp te maken.</w:t>
      </w:r>
      <w:r w:rsidR="00183A01" w:rsidRPr="00E05087">
        <w:t xml:space="preserve"> Hieruit blijkt welke onderdelen achter elkaar uitgevoerd worden</w:t>
      </w:r>
      <w:r w:rsidR="004D0788">
        <w:t>,</w:t>
      </w:r>
      <w:r w:rsidR="00183A01" w:rsidRPr="00E05087">
        <w:t xml:space="preserve"> </w:t>
      </w:r>
      <w:del w:id="67" w:author="Dr. A.M. Stoop" w:date="2024-04-17T16:33:00Z">
        <w:r w:rsidR="00183A01" w:rsidRPr="00E05087">
          <w:delText xml:space="preserve">en </w:delText>
        </w:r>
      </w:del>
      <w:r w:rsidR="00183A01" w:rsidRPr="00E05087">
        <w:t xml:space="preserve">waar herhaling zit en wat de voorwaarden voor herhaling zijn. Ook blijkt </w:t>
      </w:r>
      <w:del w:id="68" w:author="Dr. A.M. Stoop" w:date="2024-04-17T16:33:00Z">
        <w:r w:rsidR="00183A01" w:rsidRPr="00E05087">
          <w:delText>daar uit</w:delText>
        </w:r>
      </w:del>
      <w:ins w:id="69" w:author="Dr. A.M. Stoop" w:date="2024-04-17T16:33:00Z">
        <w:r w:rsidR="00183A01" w:rsidRPr="00E05087">
          <w:t>daaruit</w:t>
        </w:r>
      </w:ins>
      <w:r w:rsidR="00183A01" w:rsidRPr="00E05087">
        <w:t xml:space="preserve"> welke </w:t>
      </w:r>
      <w:r w:rsidR="003F16C8">
        <w:t>dingen je moet onthouden</w:t>
      </w:r>
      <w:r w:rsidR="00634DD4">
        <w:t>,</w:t>
      </w:r>
      <w:r w:rsidR="003F16C8">
        <w:t xml:space="preserve"> ofte</w:t>
      </w:r>
      <w:r w:rsidR="00183A01" w:rsidRPr="00E05087">
        <w:t>wel</w:t>
      </w:r>
      <w:del w:id="70" w:author="Dr. A.M. Stoop" w:date="2024-04-17T16:33:00Z">
        <w:r w:rsidR="00183A01" w:rsidRPr="00E05087">
          <w:delText>,</w:delText>
        </w:r>
      </w:del>
      <w:r w:rsidR="00183A01" w:rsidRPr="00E05087">
        <w:t xml:space="preserve"> welke </w:t>
      </w:r>
      <w:r w:rsidR="009579DC" w:rsidRPr="00E05087">
        <w:t>variabelen of constanten je hebt.</w:t>
      </w:r>
      <w:r w:rsidR="00574C28">
        <w:t xml:space="preserve"> Maak een lijstje van de gegevens die je moet opslaan</w:t>
      </w:r>
      <w:del w:id="71" w:author="Dr. A.M. Stoop" w:date="2024-04-17T16:33:00Z">
        <w:r w:rsidR="00574C28">
          <w:delText>/</w:delText>
        </w:r>
      </w:del>
      <w:ins w:id="72" w:author="Dr. A.M. Stoop" w:date="2024-04-17T16:33:00Z">
        <w:r w:rsidR="00634DD4">
          <w:t xml:space="preserve"> of </w:t>
        </w:r>
      </w:ins>
      <w:r w:rsidR="00574C28">
        <w:t xml:space="preserve">onthouden en wat hun </w:t>
      </w:r>
      <w:del w:id="73" w:author="Dr. A.M. Stoop" w:date="2024-04-17T16:33:00Z">
        <w:r w:rsidR="00574C28">
          <w:delText>typen</w:delText>
        </w:r>
      </w:del>
      <w:ins w:id="74" w:author="Dr. A.M. Stoop" w:date="2024-04-17T16:33:00Z">
        <w:r w:rsidR="00574C28">
          <w:t>type</w:t>
        </w:r>
        <w:r w:rsidR="00634DD4">
          <w:t>s</w:t>
        </w:r>
      </w:ins>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del w:id="75" w:author="Dr. A.M. Stoop" w:date="2024-04-17T16:33:00Z">
        <w:r w:rsidR="000A49E9" w:rsidRPr="00E05087">
          <w:delText>daar</w:delText>
        </w:r>
        <w:r w:rsidR="000A49E9">
          <w:delText>opaan</w:delText>
        </w:r>
      </w:del>
      <w:ins w:id="76" w:author="Dr. A.M. Stoop" w:date="2024-04-17T16:33:00Z">
        <w:r w:rsidR="000A49E9" w:rsidRPr="00E05087">
          <w:t>daar</w:t>
        </w:r>
        <w:r w:rsidR="000A49E9">
          <w:t>op</w:t>
        </w:r>
        <w:r w:rsidR="00634DD4">
          <w:t xml:space="preserve"> </w:t>
        </w:r>
        <w:r w:rsidR="000A49E9">
          <w:t>aan</w:t>
        </w:r>
      </w:ins>
      <w:r w:rsidR="00183A01" w:rsidRPr="00E05087">
        <w:t>.</w:t>
      </w:r>
    </w:p>
    <w:p w14:paraId="21845AC3" w14:textId="5FA7A35D"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del w:id="77" w:author="Dr. A.M. Stoop" w:date="2024-04-17T16:33:00Z">
        <w:r w:rsidR="00190A27">
          <w:delText>)</w:delText>
        </w:r>
        <w:r w:rsidR="00250314">
          <w:delText>,</w:delText>
        </w:r>
      </w:del>
      <w:ins w:id="78" w:author="Dr. A.M. Stoop" w:date="2024-04-17T16:33:00Z">
        <w:r w:rsidR="00190A27">
          <w:t>)</w:t>
        </w:r>
      </w:ins>
      <w:r w:rsidR="00250314">
        <w:t xml:space="preserve"> of teken je </w:t>
      </w:r>
      <w:r w:rsidR="00D67083">
        <w:t>ontwerp op papier en maak daar een foto van.</w:t>
      </w:r>
    </w:p>
    <w:p w14:paraId="3B003EDC" w14:textId="7DDACC70" w:rsidR="00846E37" w:rsidRPr="009851FD" w:rsidRDefault="001A3DA6" w:rsidP="00F238D0">
      <w:pPr>
        <w:pStyle w:val="Heading1"/>
        <w:pPrChange w:id="79" w:author="Dr. A.M. Stoop" w:date="2024-04-17T16:33:00Z">
          <w:pPr/>
        </w:pPrChange>
      </w:pPr>
      <w:r w:rsidRPr="009851FD">
        <w:t xml:space="preserve">DEEL </w:t>
      </w:r>
      <w:r w:rsidR="0069683E" w:rsidRPr="009851FD">
        <w:t>B</w:t>
      </w:r>
      <w:r w:rsidRPr="009851FD">
        <w:t>: BASISPROGRAMMA</w:t>
      </w:r>
    </w:p>
    <w:p w14:paraId="00C71A52" w14:textId="60AB598C" w:rsidR="00A20709" w:rsidRDefault="00A20709" w:rsidP="001A3DA6">
      <w:pPr>
        <w:rPr>
          <w:b/>
        </w:rPr>
      </w:pPr>
      <w:r>
        <w:rPr>
          <w:b/>
        </w:rPr>
        <w:t>Programmeeromgeving</w:t>
      </w:r>
      <w:r w:rsidRPr="00A20709">
        <w:rPr>
          <w:bCs/>
        </w:rPr>
        <w:t xml:space="preserve">: </w:t>
      </w:r>
      <w:r w:rsidRPr="00A20709">
        <w:rPr>
          <w:bCs/>
        </w:rPr>
        <w:t xml:space="preserve">Je </w:t>
      </w:r>
      <w:r w:rsidR="001B7BD1">
        <w:rPr>
          <w:bCs/>
        </w:rPr>
        <w:t>werkt</w:t>
      </w:r>
      <w:r w:rsidRPr="00A20709">
        <w:rPr>
          <w:bCs/>
        </w:rPr>
        <w:t xml:space="preserve"> in </w:t>
      </w:r>
      <w:r w:rsidR="001B7BD1">
        <w:rPr>
          <w:bCs/>
        </w:rPr>
        <w:t>Visual Studio Code.</w:t>
      </w:r>
      <w:r w:rsidR="00D83D8D">
        <w:rPr>
          <w:bCs/>
        </w:rPr>
        <w:t xml:space="preserve"> Maak gebruik van versiebeheer</w:t>
      </w:r>
      <w:r w:rsidR="001B7BD1">
        <w:rPr>
          <w:bCs/>
        </w:rPr>
        <w:t xml:space="preserve"> </w:t>
      </w:r>
      <w:r w:rsidR="009851FD">
        <w:rPr>
          <w:bCs/>
        </w:rPr>
        <w:t xml:space="preserve">(bekijk eventueel de GitHub </w:t>
      </w:r>
      <w:r w:rsidR="001B7BD1">
        <w:rPr>
          <w:bCs/>
        </w:rPr>
        <w:t>handleiding</w:t>
      </w:r>
      <w:r w:rsidR="009851FD">
        <w:rPr>
          <w:bCs/>
        </w:rPr>
        <w:t>)</w:t>
      </w:r>
      <w:r w:rsidR="00634DD4">
        <w:rPr>
          <w:bCs/>
        </w:rPr>
        <w:t>.</w:t>
      </w:r>
    </w:p>
    <w:p w14:paraId="6F1E2FF1" w14:textId="0C1D0129" w:rsidR="00DF63A0" w:rsidRPr="00AC57E9" w:rsidRDefault="00DF63A0" w:rsidP="001A3DA6">
      <w:pPr>
        <w:rPr>
          <w:b/>
        </w:rPr>
      </w:pPr>
      <w:r>
        <w:rPr>
          <w:b/>
        </w:rPr>
        <w:t xml:space="preserve">Begin simpel! </w:t>
      </w:r>
      <w:r w:rsidRPr="00A20709">
        <w:rPr>
          <w:bCs/>
        </w:rPr>
        <w:t>Zorg eerst dat de basis van je programma werkt</w:t>
      </w:r>
      <w:del w:id="80" w:author="Dr. A.M. Stoop" w:date="2024-04-17T16:33:00Z">
        <w:r w:rsidRPr="00A20709">
          <w:rPr>
            <w:bCs/>
          </w:rPr>
          <w:delText>,</w:delText>
        </w:r>
      </w:del>
      <w:r w:rsidRPr="00A20709">
        <w:rPr>
          <w:bCs/>
        </w:rPr>
        <w:t xml:space="preserve">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FC249C0" w:rsidR="00183A01" w:rsidRPr="00E05087" w:rsidRDefault="009579DC" w:rsidP="009579DC">
      <w:pPr>
        <w:pStyle w:val="ListParagraph"/>
        <w:numPr>
          <w:ilvl w:val="0"/>
          <w:numId w:val="4"/>
        </w:numPr>
      </w:pPr>
      <w:r w:rsidRPr="00E05087">
        <w:rPr>
          <w:i/>
        </w:rPr>
        <w:t>Geheim woord:</w:t>
      </w:r>
      <w:r w:rsidRPr="00E05087">
        <w:t xml:space="preserve"> </w:t>
      </w:r>
      <w:del w:id="81" w:author="Dr. A.M. Stoop" w:date="2024-04-17T16:33:00Z">
        <w:r w:rsidR="00183A01" w:rsidRPr="00E05087">
          <w:delText>Omdat</w:delText>
        </w:r>
      </w:del>
      <w:ins w:id="82" w:author="Dr. A.M. Stoop" w:date="2024-04-17T16:33:00Z">
        <w:r w:rsidR="00634DD4">
          <w:t>o</w:t>
        </w:r>
        <w:r w:rsidR="00183A01" w:rsidRPr="00E05087">
          <w:t>mdat</w:t>
        </w:r>
      </w:ins>
      <w:r w:rsidR="00183A01" w:rsidRPr="00E05087">
        <w:t xml:space="preserve">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6B942C01" w:rsidR="003A2D68" w:rsidRPr="00E05087" w:rsidRDefault="003A2D68" w:rsidP="009579DC">
      <w:pPr>
        <w:pStyle w:val="ListParagraph"/>
        <w:numPr>
          <w:ilvl w:val="0"/>
          <w:numId w:val="4"/>
        </w:numPr>
      </w:pPr>
      <w:r w:rsidRPr="00E05087">
        <w:rPr>
          <w:i/>
        </w:rPr>
        <w:t>Geraden woord:</w:t>
      </w:r>
      <w:r w:rsidRPr="00E05087">
        <w:t xml:space="preserve"> </w:t>
      </w:r>
      <w:del w:id="83" w:author="Dr. A.M. Stoop" w:date="2024-04-17T16:33:00Z">
        <w:r w:rsidRPr="00E05087">
          <w:delText>Maak</w:delText>
        </w:r>
      </w:del>
      <w:ins w:id="84" w:author="Dr. A.M. Stoop" w:date="2024-04-17T16:33:00Z">
        <w:r w:rsidR="00634DD4">
          <w:t>m</w:t>
        </w:r>
        <w:r w:rsidRPr="00E05087">
          <w:t>aak</w:t>
        </w:r>
      </w:ins>
      <w:r w:rsidRPr="00E05087">
        <w:t xml:space="preserve"> een ‘geraden woord’ met een juiste hoeveelheid </w:t>
      </w:r>
      <w:r w:rsidR="007A5B5D" w:rsidRPr="00E05087">
        <w:t>puntjes.</w:t>
      </w:r>
    </w:p>
    <w:p w14:paraId="65131FF7" w14:textId="78DAE8BC" w:rsidR="004C6188" w:rsidRDefault="004C6188" w:rsidP="009579DC">
      <w:pPr>
        <w:pStyle w:val="ListParagraph"/>
        <w:numPr>
          <w:ilvl w:val="0"/>
          <w:numId w:val="4"/>
        </w:numPr>
      </w:pPr>
      <w:r w:rsidRPr="00E05087">
        <w:rPr>
          <w:i/>
        </w:rPr>
        <w:t>Controle:</w:t>
      </w:r>
      <w:r w:rsidRPr="00E05087">
        <w:t xml:space="preserve"> </w:t>
      </w:r>
      <w:del w:id="85" w:author="Dr. A.M. Stoop" w:date="2024-04-17T16:33:00Z">
        <w:r w:rsidRPr="00E05087">
          <w:delText>Controleer</w:delText>
        </w:r>
      </w:del>
      <w:ins w:id="86" w:author="Dr. A.M. Stoop" w:date="2024-04-17T16:33:00Z">
        <w:r w:rsidR="00634DD4">
          <w:t>c</w:t>
        </w:r>
        <w:r w:rsidRPr="00E05087">
          <w:t>ontroleer</w:t>
        </w:r>
      </w:ins>
      <w:r w:rsidRPr="00E05087">
        <w:t xml:space="preserve"> of een </w:t>
      </w:r>
      <w:r w:rsidR="00947E05">
        <w:t>letter</w:t>
      </w:r>
      <w:r w:rsidRPr="00E05087">
        <w:t xml:space="preserve"> in het geheime woord voorkomt. Zo ja, </w:t>
      </w:r>
      <w:r w:rsidR="00947E05">
        <w:t>print</w:t>
      </w:r>
      <w:r w:rsidRPr="00E05087">
        <w:t xml:space="preserve"> </w:t>
      </w:r>
      <w:del w:id="87" w:author="Dr. A.M. Stoop" w:date="2024-04-17T16:33:00Z">
        <w:r w:rsidRPr="00E05087">
          <w:delText>dit</w:delText>
        </w:r>
      </w:del>
      <w:ins w:id="88" w:author="Dr. A.M. Stoop" w:date="2024-04-17T16:33:00Z">
        <w:r w:rsidR="00634DD4">
          <w:t>deze</w:t>
        </w:r>
      </w:ins>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w:t>
      </w:r>
      <w:del w:id="89" w:author="Dr. A.M. Stoop" w:date="2024-04-17T16:33:00Z">
        <w:r w:rsidR="00DD5EE9" w:rsidRPr="00E05087">
          <w:delText>het</w:delText>
        </w:r>
      </w:del>
      <w:ins w:id="90" w:author="Dr. A.M. Stoop" w:date="2024-04-17T16:33:00Z">
        <w:r w:rsidR="00634DD4">
          <w:t>de</w:t>
        </w:r>
      </w:ins>
      <w:r w:rsidR="00DD5EE9" w:rsidRPr="00E05087">
        <w:t xml:space="preserve"> letter vervangen </w:t>
      </w:r>
      <w:del w:id="91" w:author="Dr. A.M. Stoop" w:date="2024-04-17T16:33:00Z">
        <w:r w:rsidR="00DD5EE9" w:rsidRPr="00E05087">
          <w:delText>wordt</w:delText>
        </w:r>
      </w:del>
      <w:ins w:id="92" w:author="Dr. A.M. Stoop" w:date="2024-04-17T16:33:00Z">
        <w:r w:rsidR="00DD5EE9" w:rsidRPr="00E05087">
          <w:t>word</w:t>
        </w:r>
        <w:r w:rsidR="00634DD4">
          <w:t>en</w:t>
        </w:r>
      </w:ins>
      <w:r w:rsidR="00DD5EE9" w:rsidRPr="00E05087">
        <w:t>.</w:t>
      </w:r>
      <w:r w:rsidR="0029268A">
        <w:t xml:space="preserve"> Tip:</w:t>
      </w:r>
      <w:del w:id="93" w:author="Dr. A.M. Stoop" w:date="2024-04-17T16:33:00Z">
        <w:r w:rsidR="0029268A">
          <w:delText xml:space="preserve"> begin</w:delText>
        </w:r>
      </w:del>
      <w:r w:rsidR="0029268A">
        <w:t xml:space="preserve"> maak hier een functie (def) van zodat je code overzichtelijker blijft.</w:t>
      </w:r>
    </w:p>
    <w:p w14:paraId="393C7A33" w14:textId="011F71A8" w:rsidR="00A740DB" w:rsidRPr="00E05087" w:rsidRDefault="00A740DB" w:rsidP="00A740DB">
      <w:pPr>
        <w:pStyle w:val="ListParagraph"/>
        <w:numPr>
          <w:ilvl w:val="0"/>
          <w:numId w:val="4"/>
        </w:numPr>
      </w:pPr>
      <w:r w:rsidRPr="00E05087">
        <w:rPr>
          <w:i/>
        </w:rPr>
        <w:t>Gok:</w:t>
      </w:r>
      <w:r w:rsidRPr="00E05087">
        <w:t xml:space="preserve"> </w:t>
      </w:r>
      <w:del w:id="94" w:author="Dr. A.M. Stoop" w:date="2024-04-17T16:33:00Z">
        <w:r w:rsidRPr="00E05087">
          <w:delText>Laat</w:delText>
        </w:r>
      </w:del>
      <w:ins w:id="95" w:author="Dr. A.M. Stoop" w:date="2024-04-17T16:33:00Z">
        <w:r w:rsidR="00634DD4">
          <w:t>l</w:t>
        </w:r>
        <w:r w:rsidRPr="00E05087">
          <w:t>aat</w:t>
        </w:r>
      </w:ins>
      <w:r w:rsidRPr="00E05087">
        <w:t xml:space="preserve"> de gebruiker een gok</w:t>
      </w:r>
      <w:r>
        <w:t>letter</w:t>
      </w:r>
      <w:r w:rsidRPr="00E05087">
        <w:t xml:space="preserve"> in voeren.</w:t>
      </w:r>
    </w:p>
    <w:p w14:paraId="5F12918D" w14:textId="6536D999" w:rsidR="00BC7EDD" w:rsidRPr="00E05087" w:rsidRDefault="00BC7EDD" w:rsidP="009579DC">
      <w:pPr>
        <w:pStyle w:val="ListParagraph"/>
        <w:numPr>
          <w:ilvl w:val="0"/>
          <w:numId w:val="4"/>
        </w:numPr>
      </w:pPr>
      <w:r w:rsidRPr="00E05087">
        <w:rPr>
          <w:i/>
        </w:rPr>
        <w:t>Foute gok:</w:t>
      </w:r>
      <w:r w:rsidRPr="00E05087">
        <w:t xml:space="preserve"> geef de gebruiker ook terugkoppeling als de gok niet in het woord voorkomt.</w:t>
      </w:r>
    </w:p>
    <w:p w14:paraId="7BE672B5" w14:textId="135DBF84" w:rsidR="007A5B5D" w:rsidRPr="00F25127" w:rsidRDefault="0095506D" w:rsidP="00F25127">
      <w:pPr>
        <w:pStyle w:val="ListParagraph"/>
        <w:numPr>
          <w:ilvl w:val="0"/>
          <w:numId w:val="4"/>
        </w:numPr>
        <w:rPr>
          <w:b/>
          <w:color w:val="FF0000"/>
          <w:rPrChange w:id="96" w:author="Dr. A.M. Stoop" w:date="2024-04-17T16:33:00Z">
            <w:rPr/>
          </w:rPrChange>
        </w:rPr>
      </w:pPr>
      <w:r w:rsidRPr="00E0724E">
        <w:rPr>
          <w:i/>
        </w:rPr>
        <w:t>Beurten:</w:t>
      </w:r>
      <w:r w:rsidRPr="00E05087">
        <w:t xml:space="preserve"> </w:t>
      </w:r>
      <w:del w:id="97" w:author="Dr. A.M. Stoop" w:date="2024-04-17T16:33:00Z">
        <w:r w:rsidR="005F1DB3" w:rsidRPr="00E05087">
          <w:delText>Het spel zelf komt eigenlijk neer op een grote loop. Bij elke iteratie</w:delText>
        </w:r>
      </w:del>
      <w:ins w:id="98" w:author="Dr. A.M. Stoop" w:date="2024-04-17T16:33:00Z">
        <w:r w:rsidR="00634DD4">
          <w:t>h</w:t>
        </w:r>
        <w:r w:rsidR="005F1DB3" w:rsidRPr="00E05087">
          <w:t xml:space="preserve">et spel zelf komt eigenlijk neer op een grote loop. </w:t>
        </w:r>
      </w:ins>
      <w:r w:rsidR="00511091">
        <w:t>Bij elke</w:t>
      </w:r>
      <w:r w:rsidR="005F1DB3" w:rsidRPr="00E05087">
        <w:t xml:space="preserv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F25127">
        <w:rPr>
          <w:rFonts w:ascii="Calibri" w:hAnsi="Calibri" w:cs="Calibri"/>
        </w:rPr>
        <w:t>ft</w:t>
      </w:r>
      <w:r w:rsidR="007A5B5D" w:rsidRPr="00E05087">
        <w:t xml:space="preserve">? En hoe bepaal je of </w:t>
      </w:r>
      <w:r w:rsidR="007A5B5D" w:rsidRPr="00F25127">
        <w:rPr>
          <w:rFonts w:ascii="Calibri" w:hAnsi="Calibri" w:cs="Calibri"/>
        </w:rPr>
        <w:t>‘</w:t>
      </w:r>
      <w:r w:rsidR="007A5B5D" w:rsidRPr="00E05087">
        <w:t>ie gewonnen hee</w:t>
      </w:r>
      <w:r w:rsidR="007A5B5D" w:rsidRPr="00F25127">
        <w:rPr>
          <w:rFonts w:ascii="Calibri" w:hAnsi="Calibri" w:cs="Calibri"/>
        </w:rPr>
        <w:t>ft</w:t>
      </w:r>
      <w:r w:rsidR="007A5B5D" w:rsidRPr="00E05087">
        <w:t xml:space="preserve">? </w:t>
      </w:r>
    </w:p>
    <w:p w14:paraId="4843B61C" w14:textId="16B88674" w:rsidR="00787996" w:rsidRPr="00E05087" w:rsidRDefault="0019714A" w:rsidP="00787996">
      <w:pPr>
        <w:pStyle w:val="ListParagraph"/>
        <w:numPr>
          <w:ilvl w:val="0"/>
          <w:numId w:val="4"/>
        </w:numPr>
      </w:pPr>
      <w:r w:rsidRPr="00E05087">
        <w:rPr>
          <w:i/>
        </w:rPr>
        <w:t>Spelstand:</w:t>
      </w:r>
      <w:r w:rsidRPr="00E05087">
        <w:t xml:space="preserve"> </w:t>
      </w:r>
      <w:del w:id="99" w:author="Dr. A.M. Stoop" w:date="2024-04-17T16:33:00Z">
        <w:r w:rsidRPr="00E05087">
          <w:delText>Toon</w:delText>
        </w:r>
      </w:del>
      <w:ins w:id="100" w:author="Dr. A.M. Stoop" w:date="2024-04-17T16:33:00Z">
        <w:r w:rsidR="00213F79">
          <w:t>t</w:t>
        </w:r>
        <w:r w:rsidRPr="00E05087">
          <w:t>oon</w:t>
        </w:r>
      </w:ins>
      <w:r w:rsidR="003E5349" w:rsidRPr="00E05087">
        <w:t xml:space="preserve"> de huidige spelstand (aantal pogingen, geraden woord tot nu toe) aan de gebruiker</w:t>
      </w:r>
      <w:del w:id="101" w:author="Dr. A.M. Stoop" w:date="2024-04-17T16:33:00Z">
        <w:r w:rsidR="003E5349" w:rsidRPr="00E05087">
          <w:delText>,</w:delText>
        </w:r>
      </w:del>
      <w:r w:rsidR="003E5349" w:rsidRPr="00E05087">
        <w:t xml:space="preserve">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del w:id="102" w:author="Dr. A.M. Stoop" w:date="2024-04-17T16:33:00Z">
        <w:r w:rsidR="00981E95" w:rsidRPr="00E05087">
          <w:delText>,</w:delText>
        </w:r>
      </w:del>
      <w:r w:rsidR="00981E95" w:rsidRPr="00E05087">
        <w:t xml:space="preserve"> of letters die al geraden zijn</w:t>
      </w:r>
      <w:del w:id="103" w:author="Dr. A.M. Stoop" w:date="2024-04-17T16:33:00Z">
        <w:r w:rsidR="003E5349" w:rsidRPr="00E05087">
          <w:delText xml:space="preserve">), </w:delText>
        </w:r>
        <w:r w:rsidR="00981E95" w:rsidRPr="00E05087">
          <w:delText>dit</w:delText>
        </w:r>
      </w:del>
      <w:ins w:id="104" w:author="Dr. A.M. Stoop" w:date="2024-04-17T16:33:00Z">
        <w:r w:rsidR="003E5349" w:rsidRPr="00E05087">
          <w:t>)</w:t>
        </w:r>
        <w:r w:rsidR="00F25127">
          <w:t>. D</w:t>
        </w:r>
        <w:r w:rsidR="00981E95" w:rsidRPr="00E05087">
          <w:t>it</w:t>
        </w:r>
      </w:ins>
      <w:r w:rsidR="00981E95" w:rsidRPr="00E05087">
        <w:t xml:space="preserve"> </w:t>
      </w:r>
      <w:r w:rsidR="00AB016F">
        <w:t>doe je later</w:t>
      </w:r>
      <w:r w:rsidR="00981E95" w:rsidRPr="00E05087">
        <w:t>.</w:t>
      </w:r>
    </w:p>
    <w:p w14:paraId="759F4F8F" w14:textId="400ADBBE" w:rsidR="009579DC" w:rsidRDefault="00787996" w:rsidP="009579DC">
      <w:pPr>
        <w:pStyle w:val="ListParagraph"/>
        <w:numPr>
          <w:ilvl w:val="0"/>
          <w:numId w:val="4"/>
        </w:numPr>
      </w:pPr>
      <w:r w:rsidRPr="00E05087">
        <w:rPr>
          <w:i/>
        </w:rPr>
        <w:t>Einde spel:</w:t>
      </w:r>
      <w:r w:rsidRPr="00E05087">
        <w:t xml:space="preserve"> </w:t>
      </w:r>
      <w:del w:id="105" w:author="Dr. A.M. Stoop" w:date="2024-04-17T16:33:00Z">
        <w:r w:rsidRPr="00E05087">
          <w:delText>Toon</w:delText>
        </w:r>
      </w:del>
      <w:ins w:id="106" w:author="Dr. A.M. Stoop" w:date="2024-04-17T16:33:00Z">
        <w:r w:rsidR="00F25127">
          <w:t>t</w:t>
        </w:r>
        <w:r w:rsidRPr="00E05087">
          <w:t>oon</w:t>
        </w:r>
      </w:ins>
      <w:r w:rsidRPr="00E05087">
        <w:t xml:space="preserve">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4E26FAB9" w:rsidR="002C7602" w:rsidRDefault="00947E05" w:rsidP="002C7602">
      <w:pPr>
        <w:pStyle w:val="ListParagraph"/>
        <w:numPr>
          <w:ilvl w:val="0"/>
          <w:numId w:val="4"/>
        </w:numPr>
      </w:pPr>
      <w:r>
        <w:rPr>
          <w:i/>
        </w:rPr>
        <w:t>Bereken</w:t>
      </w:r>
      <w:r w:rsidR="002C7602" w:rsidRPr="002C7602">
        <w:rPr>
          <w:i/>
        </w:rPr>
        <w:t xml:space="preserve"> </w:t>
      </w:r>
      <w:del w:id="107" w:author="Dr. A.M. Stoop" w:date="2024-04-17T16:33:00Z">
        <w:r w:rsidR="002C7602" w:rsidRPr="002C7602">
          <w:rPr>
            <w:i/>
          </w:rPr>
          <w:delText>woord lengte:</w:delText>
        </w:r>
        <w:r w:rsidR="002C7602">
          <w:delText xml:space="preserve"> </w:delText>
        </w:r>
        <w:r w:rsidR="005B6F08">
          <w:delText>Als</w:delText>
        </w:r>
      </w:del>
      <w:ins w:id="108" w:author="Dr. A.M. Stoop" w:date="2024-04-17T16:33:00Z">
        <w:r w:rsidR="002C7602" w:rsidRPr="002C7602">
          <w:rPr>
            <w:i/>
          </w:rPr>
          <w:t>woordlengte:</w:t>
        </w:r>
        <w:r w:rsidR="002C7602">
          <w:t xml:space="preserve"> </w:t>
        </w:r>
        <w:r w:rsidR="00F25127">
          <w:t>a</w:t>
        </w:r>
        <w:r w:rsidR="005B6F08">
          <w:t>ls</w:t>
        </w:r>
      </w:ins>
      <w:r w:rsidR="00E93B2D" w:rsidRPr="00E05087">
        <w:t xml:space="preserve"> je dit nog niet gedaan hebt, pas je code zo aan dat het werkt voor een woor</w:t>
      </w:r>
      <w:r>
        <w:t xml:space="preserve">d van elke willekeurige lengte. Gebruik dus geen getal voor de waarde, maar bereken </w:t>
      </w:r>
      <w:del w:id="109" w:author="Dr. A.M. Stoop" w:date="2024-04-17T16:33:00Z">
        <w:r>
          <w:delText>deze</w:delText>
        </w:r>
      </w:del>
      <w:ins w:id="110" w:author="Dr. A.M. Stoop" w:date="2024-04-17T16:33:00Z">
        <w:r>
          <w:t>d</w:t>
        </w:r>
        <w:r w:rsidR="00F25127">
          <w:t>e lengte</w:t>
        </w:r>
      </w:ins>
      <w:r>
        <w:t>.</w:t>
      </w:r>
    </w:p>
    <w:p w14:paraId="4A27678D" w14:textId="1954A205" w:rsidR="009579DC" w:rsidRDefault="002C7602" w:rsidP="00661F77">
      <w:pPr>
        <w:pStyle w:val="ListParagraph"/>
        <w:numPr>
          <w:ilvl w:val="0"/>
          <w:numId w:val="4"/>
        </w:numPr>
        <w:spacing w:after="0" w:line="240" w:lineRule="auto"/>
      </w:pPr>
      <w:r w:rsidRPr="002C7602">
        <w:rPr>
          <w:i/>
        </w:rPr>
        <w:t>Willekeurige woorden</w:t>
      </w:r>
      <w:r>
        <w:t xml:space="preserve">: </w:t>
      </w:r>
      <w:del w:id="111" w:author="Dr. A.M. Stoop" w:date="2024-04-17T16:33:00Z">
        <w:r w:rsidR="009579DC" w:rsidRPr="00E05087">
          <w:delText>Voeg</w:delText>
        </w:r>
      </w:del>
      <w:ins w:id="112" w:author="Dr. A.M. Stoop" w:date="2024-04-17T16:33:00Z">
        <w:r w:rsidR="00F25127">
          <w:t>v</w:t>
        </w:r>
        <w:r w:rsidR="009579DC" w:rsidRPr="00E05087">
          <w:t>oeg</w:t>
        </w:r>
      </w:ins>
      <w:r w:rsidR="009579DC" w:rsidRPr="00E05087">
        <w:t xml:space="preserve">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w:t>
      </w:r>
      <w:del w:id="113" w:author="Dr. A.M. Stoop" w:date="2024-04-17T16:33:00Z">
        <w:r w:rsidR="003E5762">
          <w:delText>Python functie</w:delText>
        </w:r>
      </w:del>
      <w:ins w:id="114" w:author="Dr. A.M. Stoop" w:date="2024-04-17T16:33:00Z">
        <w:r w:rsidR="003E5762">
          <w:t>Pythonfunctie</w:t>
        </w:r>
      </w:ins>
      <w:r w:rsidR="003E5762">
        <w:t xml:space="preserve"> </w:t>
      </w:r>
      <w:r w:rsidR="003E5762" w:rsidRPr="003E5762">
        <w:rPr>
          <w:rFonts w:ascii="Consolas" w:hAnsi="Consolas"/>
        </w:rPr>
        <w:t>choice</w:t>
      </w:r>
      <w:r w:rsidR="003E5762">
        <w:t>()</w:t>
      </w:r>
      <w:r w:rsidR="00511091">
        <w:t>, of kijk in onderwerp 9.12)</w:t>
      </w:r>
      <w:r w:rsidR="00511091">
        <w:rPr>
          <w:b/>
          <w:bCs/>
          <w:color w:val="FF0000"/>
        </w:rPr>
        <w:t>.</w:t>
      </w:r>
      <w:ins w:id="115" w:author="Dr. A.M. Stoop" w:date="2024-04-17T16:33:00Z">
        <w:r w:rsidR="00985AED">
          <w:rPr>
            <w:b/>
            <w:bCs/>
            <w:color w:val="FF0000"/>
          </w:rPr>
          <w:t xml:space="preserve"> </w:t>
        </w:r>
      </w:ins>
      <w:r w:rsidR="003E5762">
        <w:t>Tip2:</w:t>
      </w:r>
      <w:r w:rsidR="00947E05">
        <w:t xml:space="preserve"> Tijdens het testen kan het handig zijn om </w:t>
      </w:r>
      <w:r w:rsidR="00947E05" w:rsidRPr="00985AED">
        <w:rPr>
          <w:strike/>
          <w:color w:val="FF0000"/>
          <w:rPrChange w:id="116" w:author="Dr. A.M. Stoop" w:date="2024-04-17T16:33:00Z">
            <w:rPr/>
          </w:rPrChange>
        </w:rPr>
        <w:t>deze</w:t>
      </w:r>
      <w:ins w:id="117" w:author="Dr. A.M. Stoop" w:date="2024-04-17T16:33:00Z">
        <w:r w:rsidR="00985AED">
          <w:rPr>
            <w:color w:val="00B050"/>
          </w:rPr>
          <w:t xml:space="preserve">dit woord </w:t>
        </w:r>
      </w:ins>
      <w:r w:rsidR="00511091">
        <w:rPr>
          <w:color w:val="FF0000"/>
        </w:rPr>
        <w:t>tijdelijk</w:t>
      </w:r>
      <w:r w:rsidR="00EE2F61">
        <w:rPr>
          <w:color w:val="FF0000"/>
          <w:rPrChange w:id="118" w:author="Dr. A.M. Stoop" w:date="2024-04-17T16:33:00Z">
            <w:rPr/>
          </w:rPrChange>
        </w:rPr>
        <w:t xml:space="preserve"> </w:t>
      </w:r>
      <w:r w:rsidR="00947E05">
        <w:t>af te drukken</w:t>
      </w:r>
      <w:r w:rsidR="00511091">
        <w:t>, zo kun je kijken welk woord er gekozen is.</w:t>
      </w:r>
    </w:p>
    <w:p w14:paraId="3769767C" w14:textId="2145A80B"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del w:id="119" w:author="Dr. A.M. Stoop" w:date="2024-04-17T16:33:00Z">
        <w:r w:rsidRPr="00901561">
          <w:rPr>
            <w:sz w:val="22"/>
            <w:szCs w:val="22"/>
          </w:rPr>
          <w:delText>Zorg</w:delText>
        </w:r>
      </w:del>
      <w:ins w:id="120" w:author="Dr. A.M. Stoop" w:date="2024-04-17T16:33:00Z">
        <w:r w:rsidR="00985AED">
          <w:rPr>
            <w:sz w:val="22"/>
            <w:szCs w:val="22"/>
          </w:rPr>
          <w:t>z</w:t>
        </w:r>
        <w:r w:rsidRPr="00901561">
          <w:rPr>
            <w:sz w:val="22"/>
            <w:szCs w:val="22"/>
          </w:rPr>
          <w:t>org</w:t>
        </w:r>
      </w:ins>
      <w:r w:rsidRPr="00901561">
        <w:rPr>
          <w:sz w:val="22"/>
          <w:szCs w:val="22"/>
        </w:rPr>
        <w:t xml:space="preserve">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4D807CC3" w14:textId="5EF5B0AC" w:rsidR="00DE5907" w:rsidRPr="001221EC" w:rsidRDefault="00D57D1C" w:rsidP="00DE5907">
      <w:pPr>
        <w:pStyle w:val="Default"/>
        <w:ind w:left="720"/>
        <w:rPr>
          <w:i/>
          <w:sz w:val="22"/>
          <w:szCs w:val="22"/>
        </w:rPr>
      </w:pPr>
      <w:r w:rsidRPr="001221EC">
        <w:rPr>
          <w:i/>
          <w:iCs/>
          <w:sz w:val="22"/>
          <w:szCs w:val="22"/>
        </w:rPr>
        <w:t>Je hebt</w:t>
      </w:r>
      <w:r w:rsidR="00BD2CDE" w:rsidRPr="001221EC">
        <w:rPr>
          <w:i/>
          <w:iCs/>
          <w:sz w:val="22"/>
          <w:szCs w:val="22"/>
        </w:rPr>
        <w:t xml:space="preserve"> al een aantal</w:t>
      </w:r>
      <w:r w:rsidR="00BD2CDE" w:rsidRPr="001221EC">
        <w:rPr>
          <w:b/>
          <w:i/>
          <w:iCs/>
          <w:sz w:val="22"/>
          <w:szCs w:val="22"/>
        </w:rPr>
        <w:t xml:space="preserve"> vergelijkbare opdrachten</w:t>
      </w:r>
      <w:r w:rsidR="00BD2CDE" w:rsidRPr="001221EC">
        <w:rPr>
          <w:i/>
          <w:iCs/>
          <w:sz w:val="22"/>
          <w:szCs w:val="22"/>
        </w:rPr>
        <w:t xml:space="preserve"> gemaakt. Het kan handig zijn om terug te kijken naar</w:t>
      </w:r>
      <w:r w:rsidR="00D3778A">
        <w:rPr>
          <w:i/>
          <w:iCs/>
          <w:sz w:val="22"/>
          <w:szCs w:val="22"/>
        </w:rPr>
        <w:t xml:space="preserve"> </w:t>
      </w:r>
      <w:r w:rsidR="00511091">
        <w:rPr>
          <w:i/>
          <w:iCs/>
          <w:sz w:val="22"/>
          <w:szCs w:val="22"/>
        </w:rPr>
        <w:t>ondelen</w:t>
      </w:r>
      <w:r w:rsidR="009F2C5D">
        <w:rPr>
          <w:i/>
          <w:iCs/>
          <w:sz w:val="22"/>
          <w:szCs w:val="22"/>
        </w:rPr>
        <w:t xml:space="preserve"> 7 en </w:t>
      </w:r>
      <w:r w:rsidR="00D3778A">
        <w:rPr>
          <w:i/>
          <w:iCs/>
          <w:sz w:val="22"/>
          <w:szCs w:val="22"/>
        </w:rPr>
        <w:t>9 , met name opdracht</w:t>
      </w:r>
      <w:r w:rsidR="009F2C5D">
        <w:rPr>
          <w:i/>
          <w:iCs/>
          <w:sz w:val="22"/>
          <w:szCs w:val="22"/>
        </w:rPr>
        <w:t>en 7.6,</w:t>
      </w:r>
      <w:r w:rsidR="00D3778A">
        <w:rPr>
          <w:i/>
          <w:iCs/>
          <w:sz w:val="22"/>
          <w:szCs w:val="22"/>
        </w:rPr>
        <w:t xml:space="preserve"> 9.7, </w:t>
      </w:r>
      <w:r w:rsidR="009F2C5D">
        <w:rPr>
          <w:i/>
          <w:iCs/>
          <w:sz w:val="22"/>
          <w:szCs w:val="22"/>
        </w:rPr>
        <w:t>9.8</w:t>
      </w:r>
      <w:del w:id="121" w:author="Dr. A.M. Stoop" w:date="2024-04-17T16:33:00Z">
        <w:r w:rsidR="009F2C5D">
          <w:rPr>
            <w:i/>
            <w:iCs/>
            <w:sz w:val="22"/>
            <w:szCs w:val="22"/>
          </w:rPr>
          <w:delText>,</w:delText>
        </w:r>
      </w:del>
      <w:ins w:id="122" w:author="Dr. A.M. Stoop" w:date="2024-04-17T16:33:00Z">
        <w:r w:rsidR="00985AED">
          <w:rPr>
            <w:i/>
            <w:iCs/>
            <w:sz w:val="22"/>
            <w:szCs w:val="22"/>
          </w:rPr>
          <w:t xml:space="preserve"> </w:t>
        </w:r>
        <w:r w:rsidR="00985AED" w:rsidRPr="00985AED">
          <w:rPr>
            <w:sz w:val="22"/>
            <w:szCs w:val="22"/>
          </w:rPr>
          <w:t>en</w:t>
        </w:r>
      </w:ins>
      <w:r w:rsidR="009F2C5D">
        <w:rPr>
          <w:i/>
          <w:iCs/>
          <w:sz w:val="22"/>
          <w:szCs w:val="22"/>
        </w:rPr>
        <w:t xml:space="preserve"> </w:t>
      </w:r>
      <w:r w:rsidR="009F2C5D" w:rsidRPr="001221EC">
        <w:rPr>
          <w:i/>
          <w:sz w:val="22"/>
          <w:szCs w:val="22"/>
        </w:rPr>
        <w:t xml:space="preserve">afsluitende </w:t>
      </w:r>
      <w:del w:id="123" w:author="Dr. A.M. Stoop" w:date="2024-04-17T16:33:00Z">
        <w:r w:rsidR="009F2C5D" w:rsidRPr="001221EC">
          <w:rPr>
            <w:i/>
            <w:sz w:val="22"/>
            <w:szCs w:val="22"/>
          </w:rPr>
          <w:delText>opgave</w:delText>
        </w:r>
      </w:del>
      <w:ins w:id="124" w:author="Dr. A.M. Stoop" w:date="2024-04-17T16:33:00Z">
        <w:r w:rsidR="00985AED">
          <w:rPr>
            <w:i/>
            <w:sz w:val="22"/>
            <w:szCs w:val="22"/>
          </w:rPr>
          <w:t>opdracht</w:t>
        </w:r>
      </w:ins>
      <w:r w:rsidR="009F2C5D" w:rsidRPr="001221EC">
        <w:rPr>
          <w:i/>
          <w:sz w:val="22"/>
          <w:szCs w:val="22"/>
        </w:rPr>
        <w:t xml:space="preserve"> 9.</w:t>
      </w:r>
      <w:r w:rsidR="009F2C5D">
        <w:rPr>
          <w:i/>
          <w:sz w:val="22"/>
          <w:szCs w:val="22"/>
        </w:rPr>
        <w:t>4.</w:t>
      </w:r>
    </w:p>
    <w:p w14:paraId="427234B3" w14:textId="77777777" w:rsidR="001444DF" w:rsidRPr="00563DFC" w:rsidRDefault="001444DF" w:rsidP="001444DF">
      <w:pPr>
        <w:pStyle w:val="Default"/>
        <w:ind w:left="720"/>
        <w:rPr>
          <w:sz w:val="22"/>
          <w:szCs w:val="22"/>
        </w:rPr>
      </w:pPr>
    </w:p>
    <w:p w14:paraId="5F18FC97" w14:textId="5B0A6899" w:rsidR="00D83D8D" w:rsidRDefault="00D83D8D" w:rsidP="00D83D8D">
      <w:r>
        <w:t xml:space="preserve">Een </w:t>
      </w:r>
      <w:del w:id="125" w:author="Dr. A.M. Stoop" w:date="2024-04-17T16:33:00Z">
        <w:r>
          <w:delText>voorbeeld opzet</w:delText>
        </w:r>
      </w:del>
      <w:ins w:id="126" w:author="Dr. A.M. Stoop" w:date="2024-04-17T16:33:00Z">
        <w:r>
          <w:t>voorbeeldopzet</w:t>
        </w:r>
      </w:ins>
      <w:r>
        <w:t xml:space="preserve">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C9F1B13" w14:textId="395B9A36"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DIT IS HET </w:t>
            </w:r>
            <w:ins w:id="127" w:author="Dr. A.M. Stoop" w:date="2024-04-17T16:33:00Z">
              <w:r w:rsidRPr="00FB2CB7">
                <w:rPr>
                  <w:rFonts w:ascii="Consolas" w:eastAsia="Times New Roman" w:hAnsi="Consolas" w:cs="Times New Roman"/>
                  <w:color w:val="AAAAAA"/>
                  <w:sz w:val="21"/>
                  <w:szCs w:val="21"/>
                  <w:lang w:eastAsia="nl-NL"/>
                </w:rPr>
                <w:t>SPEL</w:t>
              </w:r>
              <w:r w:rsidR="00985AED">
                <w:rPr>
                  <w:rFonts w:ascii="Consolas" w:eastAsia="Times New Roman" w:hAnsi="Consolas" w:cs="Times New Roman"/>
                  <w:color w:val="AAAAAA"/>
                  <w:sz w:val="21"/>
                  <w:szCs w:val="21"/>
                  <w:lang w:eastAsia="nl-NL"/>
                </w:rPr>
                <w:t xml:space="preserve"> </w:t>
              </w:r>
            </w:ins>
            <w:r w:rsidR="00985AED" w:rsidRPr="00FB2CB7">
              <w:rPr>
                <w:rFonts w:ascii="Consolas" w:eastAsia="Times New Roman" w:hAnsi="Consolas" w:cs="Times New Roman"/>
                <w:color w:val="AAAAAA"/>
                <w:sz w:val="21"/>
                <w:szCs w:val="21"/>
                <w:lang w:eastAsia="nl-NL"/>
              </w:rPr>
              <w:t>GALGJE</w:t>
            </w:r>
            <w:del w:id="128" w:author="Dr. A.M. Stoop" w:date="2024-04-17T16:33:00Z">
              <w:r w:rsidRPr="00FB2CB7">
                <w:rPr>
                  <w:rFonts w:ascii="Consolas" w:eastAsia="Times New Roman" w:hAnsi="Consolas" w:cs="Times New Roman"/>
                  <w:color w:val="AAAAAA"/>
                  <w:sz w:val="21"/>
                  <w:szCs w:val="21"/>
                  <w:lang w:eastAsia="nl-NL"/>
                </w:rPr>
                <w:delText xml:space="preserve"> SPEL</w:delText>
              </w:r>
            </w:del>
          </w:p>
          <w:p w14:paraId="5EDE892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GESCHREVEN DOOR </w:t>
            </w:r>
            <w:r>
              <w:rPr>
                <w:rFonts w:ascii="Consolas" w:eastAsia="Times New Roman" w:hAnsi="Consolas" w:cs="Times New Roman"/>
                <w:color w:val="AAAAAA"/>
                <w:sz w:val="21"/>
                <w:szCs w:val="21"/>
                <w:lang w:eastAsia="nl-NL"/>
              </w:rPr>
              <w:t>……</w:t>
            </w:r>
          </w:p>
          <w:p w14:paraId="1A40BAE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404EA43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23FF3863" w14:textId="0A37E149"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het</w:t>
            </w:r>
            <w:r w:rsidRPr="00FB2CB7">
              <w:rPr>
                <w:rFonts w:ascii="Consolas" w:eastAsia="Times New Roman" w:hAnsi="Consolas" w:cs="Times New Roman"/>
                <w:color w:val="AAAAAA"/>
                <w:sz w:val="21"/>
                <w:szCs w:val="21"/>
                <w:lang w:eastAsia="nl-NL"/>
              </w:rPr>
              <w:t xml:space="preserve"> spel is afgelopen als de gebruiker het juiste woord geraden heeft</w:t>
            </w:r>
            <w:del w:id="129" w:author="Dr. A.M. Stoop" w:date="2024-04-17T16:33:00Z">
              <w:r w:rsidRPr="00FB2CB7">
                <w:rPr>
                  <w:rFonts w:ascii="Consolas" w:eastAsia="Times New Roman" w:hAnsi="Consolas" w:cs="Times New Roman"/>
                  <w:color w:val="AAAAAA"/>
                  <w:sz w:val="21"/>
                  <w:szCs w:val="21"/>
                  <w:lang w:eastAsia="nl-NL"/>
                </w:rPr>
                <w:delText>,</w:delText>
              </w:r>
            </w:del>
            <w:r w:rsidRPr="00FB2CB7">
              <w:rPr>
                <w:rFonts w:ascii="Consolas" w:eastAsia="Times New Roman" w:hAnsi="Consolas" w:cs="Times New Roman"/>
                <w:color w:val="AAAAAA"/>
                <w:sz w:val="21"/>
                <w:szCs w:val="21"/>
                <w:lang w:eastAsia="nl-NL"/>
              </w:rPr>
              <w:t xml:space="preserve"> of te veel fouten gemaakt heeft</w:t>
            </w:r>
          </w:p>
          <w:p w14:paraId="1122F65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055179A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21B4631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04A5362"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5E6D8AE6"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p>
          <w:p w14:paraId="2B76918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EB9475F" w14:textId="1CCA74EE"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del w:id="130" w:author="Dr. A.M. Stoop" w:date="2024-04-17T16:33:00Z">
              <w:r w:rsidRPr="00FB2CB7">
                <w:rPr>
                  <w:rFonts w:ascii="Consolas" w:eastAsia="Times New Roman" w:hAnsi="Consolas" w:cs="Times New Roman"/>
                  <w:color w:val="AAAAAA"/>
                  <w:sz w:val="21"/>
                  <w:szCs w:val="21"/>
                  <w:lang w:eastAsia="nl-NL"/>
                </w:rPr>
                <w:delText xml:space="preserve"># </w:delText>
              </w:r>
              <w:r>
                <w:rPr>
                  <w:rFonts w:ascii="Consolas" w:eastAsia="Times New Roman" w:hAnsi="Consolas" w:cs="Times New Roman"/>
                  <w:color w:val="AAAAAA"/>
                  <w:sz w:val="21"/>
                  <w:szCs w:val="21"/>
                  <w:lang w:eastAsia="nl-NL"/>
                </w:rPr>
                <w:delText xml:space="preserve">FUNCTIE </w:delText>
              </w:r>
              <w:r w:rsidRPr="00FB2CB7">
                <w:rPr>
                  <w:rFonts w:ascii="Consolas" w:eastAsia="Times New Roman" w:hAnsi="Consolas" w:cs="Times New Roman"/>
                  <w:color w:val="AAAAAA"/>
                  <w:sz w:val="21"/>
                  <w:szCs w:val="21"/>
                  <w:lang w:eastAsia="nl-NL"/>
                </w:rPr>
                <w:delText>DEFINITIES</w:delText>
              </w:r>
            </w:del>
            <w:ins w:id="131" w:author="Dr. A.M. Stoop" w:date="2024-04-17T16:33:00Z">
              <w:r w:rsidRPr="00FB2CB7">
                <w:rPr>
                  <w:rFonts w:ascii="Consolas" w:eastAsia="Times New Roman" w:hAnsi="Consolas" w:cs="Times New Roman"/>
                  <w:color w:val="AAAAAA"/>
                  <w:sz w:val="21"/>
                  <w:szCs w:val="21"/>
                  <w:lang w:eastAsia="nl-NL"/>
                </w:rPr>
                <w:t xml:space="preserve"># </w:t>
              </w:r>
              <w:r>
                <w:rPr>
                  <w:rFonts w:ascii="Consolas" w:eastAsia="Times New Roman" w:hAnsi="Consolas" w:cs="Times New Roman"/>
                  <w:color w:val="AAAAAA"/>
                  <w:sz w:val="21"/>
                  <w:szCs w:val="21"/>
                  <w:lang w:eastAsia="nl-NL"/>
                </w:rPr>
                <w:t>FUNCTIE</w:t>
              </w:r>
              <w:r w:rsidRPr="00FB2CB7">
                <w:rPr>
                  <w:rFonts w:ascii="Consolas" w:eastAsia="Times New Roman" w:hAnsi="Consolas" w:cs="Times New Roman"/>
                  <w:color w:val="AAAAAA"/>
                  <w:sz w:val="21"/>
                  <w:szCs w:val="21"/>
                  <w:lang w:eastAsia="nl-NL"/>
                </w:rPr>
                <w:t>DEFINITIES</w:t>
              </w:r>
            </w:ins>
            <w:r w:rsidRPr="00FB2CB7">
              <w:rPr>
                <w:rFonts w:ascii="Consolas" w:eastAsia="Times New Roman" w:hAnsi="Consolas" w:cs="Times New Roman"/>
                <w:color w:val="AAAAAA"/>
                <w:sz w:val="21"/>
                <w:szCs w:val="21"/>
                <w:lang w:eastAsia="nl-NL"/>
              </w:rPr>
              <w:t xml:space="preserve"> </w:t>
            </w:r>
          </w:p>
          <w:p w14:paraId="24F4003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FB95629"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welkomstWoord():</w:t>
            </w:r>
          </w:p>
          <w:p w14:paraId="442B395D"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49446FCA"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61816B67"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3D023226"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84AAC95"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HOOFDPROGRAMMA</w:t>
            </w:r>
          </w:p>
          <w:p w14:paraId="03CB7C4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306AEFA8"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welkomstWoord()</w:t>
            </w:r>
          </w:p>
          <w:p w14:paraId="1178C74B" w14:textId="48C1FF01"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t>
            </w:r>
            <w:r>
              <w:rPr>
                <w:rFonts w:ascii="Consolas" w:eastAsia="Times New Roman" w:hAnsi="Consolas" w:cs="Times New Roman"/>
                <w:color w:val="A31515"/>
                <w:sz w:val="21"/>
                <w:szCs w:val="21"/>
                <w:lang w:eastAsia="nl-NL"/>
              </w:rPr>
              <w:t xml:space="preserve">pst… dit is het </w:t>
            </w:r>
            <w:del w:id="132" w:author="Dr. A.M. Stoop" w:date="2024-04-17T16:33:00Z">
              <w:r w:rsidRPr="00FB2CB7">
                <w:rPr>
                  <w:rFonts w:ascii="Consolas" w:eastAsia="Times New Roman" w:hAnsi="Consolas" w:cs="Times New Roman"/>
                  <w:color w:val="A31515"/>
                  <w:sz w:val="21"/>
                  <w:szCs w:val="21"/>
                  <w:lang w:eastAsia="nl-NL"/>
                </w:rPr>
                <w:delText>geheim</w:delText>
              </w:r>
            </w:del>
            <w:ins w:id="133" w:author="Dr. A.M. Stoop" w:date="2024-04-17T16:33:00Z">
              <w:r w:rsidRPr="00FB2CB7">
                <w:rPr>
                  <w:rFonts w:ascii="Consolas" w:eastAsia="Times New Roman" w:hAnsi="Consolas" w:cs="Times New Roman"/>
                  <w:color w:val="A31515"/>
                  <w:sz w:val="21"/>
                  <w:szCs w:val="21"/>
                  <w:lang w:eastAsia="nl-NL"/>
                </w:rPr>
                <w:t>geheim</w:t>
              </w:r>
              <w:r w:rsidR="00190815">
                <w:rPr>
                  <w:rFonts w:ascii="Consolas" w:eastAsia="Times New Roman" w:hAnsi="Consolas" w:cs="Times New Roman"/>
                  <w:color w:val="A31515"/>
                  <w:sz w:val="21"/>
                  <w:szCs w:val="21"/>
                  <w:lang w:eastAsia="nl-NL"/>
                </w:rPr>
                <w:t>e</w:t>
              </w:r>
            </w:ins>
            <w:r w:rsidRPr="00FB2CB7">
              <w:rPr>
                <w:rFonts w:ascii="Consolas" w:eastAsia="Times New Roman" w:hAnsi="Consolas" w:cs="Times New Roman"/>
                <w:color w:val="A31515"/>
                <w:sz w:val="21"/>
                <w:szCs w:val="21"/>
                <w:lang w:eastAsia="nl-NL"/>
              </w:rPr>
              <w:t>_woord</w:t>
            </w:r>
            <w:r>
              <w:rPr>
                <w:rFonts w:ascii="Consolas" w:eastAsia="Times New Roman" w:hAnsi="Consolas" w:cs="Times New Roman"/>
                <w:color w:val="A31515"/>
                <w:sz w:val="21"/>
                <w:szCs w:val="21"/>
                <w:lang w:eastAsia="nl-NL"/>
              </w:rPr>
              <w:t xml:space="preserve"> (wel zo makkelijk tijdens het testen):</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xml:space="preserve">, </w:t>
            </w:r>
            <w:del w:id="134" w:author="Dr. A.M. Stoop" w:date="2024-04-17T16:33:00Z">
              <w:r w:rsidRPr="00FB2CB7">
                <w:rPr>
                  <w:rFonts w:ascii="Consolas" w:eastAsia="Times New Roman" w:hAnsi="Consolas" w:cs="Times New Roman"/>
                  <w:color w:val="000000"/>
                  <w:sz w:val="21"/>
                  <w:szCs w:val="21"/>
                  <w:lang w:eastAsia="nl-NL"/>
                </w:rPr>
                <w:delText>geheim</w:delText>
              </w:r>
            </w:del>
            <w:ins w:id="135" w:author="Dr. A.M. Stoop" w:date="2024-04-17T16:33:00Z">
              <w:r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ins>
            <w:r w:rsidRPr="00FB2CB7">
              <w:rPr>
                <w:rFonts w:ascii="Consolas" w:eastAsia="Times New Roman" w:hAnsi="Consolas" w:cs="Times New Roman"/>
                <w:color w:val="000000"/>
                <w:sz w:val="21"/>
                <w:szCs w:val="21"/>
                <w:lang w:eastAsia="nl-NL"/>
              </w:rPr>
              <w:t xml:space="preserve">_woord) </w:t>
            </w:r>
            <w:r w:rsidRPr="00FB2CB7">
              <w:rPr>
                <w:rFonts w:ascii="Consolas" w:eastAsia="Times New Roman" w:hAnsi="Consolas" w:cs="Times New Roman"/>
                <w:color w:val="AAAAAA"/>
                <w:sz w:val="21"/>
                <w:szCs w:val="21"/>
                <w:lang w:eastAsia="nl-NL"/>
              </w:rPr>
              <w:t>#even printen om te testen</w:t>
            </w:r>
          </w:p>
          <w:p w14:paraId="618231C1"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5ABBAB14"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#leeg woord </w:t>
            </w:r>
            <w:r>
              <w:rPr>
                <w:rFonts w:ascii="Consolas" w:eastAsia="Times New Roman" w:hAnsi="Consolas" w:cs="Times New Roman"/>
                <w:color w:val="AAAAAA"/>
                <w:sz w:val="21"/>
                <w:szCs w:val="21"/>
                <w:lang w:eastAsia="nl-NL"/>
              </w:rPr>
              <w:t>maken</w:t>
            </w:r>
            <w:r w:rsidRPr="00FB2CB7">
              <w:rPr>
                <w:rFonts w:ascii="Consolas" w:eastAsia="Times New Roman" w:hAnsi="Consolas" w:cs="Times New Roman"/>
                <w:color w:val="AAAAAA"/>
                <w:sz w:val="21"/>
                <w:szCs w:val="21"/>
                <w:lang w:eastAsia="nl-NL"/>
              </w:rPr>
              <w:t xml:space="preserve"> met juist aantal streepjes</w:t>
            </w:r>
          </w:p>
          <w:p w14:paraId="6C9F02A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p>
          <w:p w14:paraId="2B36433F"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BBE9BBB" w14:textId="77777777" w:rsidR="00D83D8D" w:rsidRPr="00FB2CB7"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#vraag om gokletter</w:t>
            </w:r>
          </w:p>
          <w:p w14:paraId="3A693897" w14:textId="77777777" w:rsidR="00D83D8D"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 xml:space="preserve">#als </w:t>
            </w:r>
            <w:r>
              <w:rPr>
                <w:rFonts w:ascii="Consolas" w:eastAsia="Times New Roman" w:hAnsi="Consolas" w:cs="Times New Roman"/>
                <w:color w:val="AAAAAA"/>
                <w:sz w:val="21"/>
                <w:szCs w:val="21"/>
                <w:lang w:eastAsia="nl-NL"/>
              </w:rPr>
              <w:t>goed geraden, verwerk….</w:t>
            </w:r>
          </w:p>
          <w:p w14:paraId="71ACC2A8" w14:textId="77777777" w:rsidR="00D83D8D" w:rsidRPr="00DF6A43" w:rsidRDefault="00D83D8D" w:rsidP="0052583C">
            <w:pPr>
              <w:shd w:val="clear" w:color="auto" w:fill="FFFFFE"/>
              <w:spacing w:line="285" w:lineRule="atLeast"/>
              <w:rPr>
                <w:rFonts w:ascii="Consolas" w:eastAsia="Times New Roman" w:hAnsi="Consolas" w:cs="Times New Roman"/>
                <w:color w:val="AAAAAA"/>
                <w:sz w:val="21"/>
                <w:szCs w:val="21"/>
                <w:lang w:eastAsia="nl-NL"/>
              </w:rPr>
            </w:pP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anders </w:t>
            </w:r>
            <w:r w:rsidRPr="00FB2CB7">
              <w:rPr>
                <w:rFonts w:ascii="Consolas" w:eastAsia="Times New Roman" w:hAnsi="Consolas" w:cs="Times New Roman"/>
                <w:color w:val="AAAAAA"/>
                <w:sz w:val="21"/>
                <w:szCs w:val="21"/>
                <w:lang w:eastAsia="nl-NL"/>
              </w:rPr>
              <w:t>fout geraden, dan aantal pogingen bijwerken</w:t>
            </w:r>
            <w:r>
              <w:rPr>
                <w:rFonts w:ascii="Consolas" w:eastAsia="Times New Roman" w:hAnsi="Consolas" w:cs="Times New Roman"/>
                <w:color w:val="AAAAAA"/>
                <w:sz w:val="21"/>
                <w:szCs w:val="21"/>
                <w:lang w:eastAsia="nl-NL"/>
              </w:rPr>
              <w:t xml:space="preserve"> …</w:t>
            </w:r>
          </w:p>
          <w:p w14:paraId="0BB4A404" w14:textId="77777777" w:rsidR="00D83D8D" w:rsidRPr="00772A84" w:rsidRDefault="00D83D8D" w:rsidP="0052583C">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w:t>
            </w:r>
          </w:p>
        </w:tc>
      </w:tr>
    </w:tbl>
    <w:p w14:paraId="54228B70" w14:textId="77777777" w:rsidR="00D83D8D" w:rsidRDefault="00D83D8D" w:rsidP="002C7825">
      <w:pPr>
        <w:rPr>
          <w:b/>
        </w:rPr>
      </w:pPr>
    </w:p>
    <w:p w14:paraId="38497DCF" w14:textId="708908C6" w:rsidR="002C7825" w:rsidRPr="00E05087" w:rsidRDefault="002C7825" w:rsidP="00F238D0">
      <w:pPr>
        <w:pStyle w:val="Heading1"/>
        <w:rPr>
          <w:rPrChange w:id="136" w:author="Dr. A.M. Stoop" w:date="2024-04-17T16:33:00Z">
            <w:rPr>
              <w:b/>
            </w:rPr>
          </w:rPrChange>
        </w:rPr>
        <w:pPrChange w:id="137" w:author="Dr. A.M. Stoop" w:date="2024-04-17T16:33:00Z">
          <w:pPr/>
        </w:pPrChange>
      </w:pPr>
      <w:r w:rsidRPr="00E05087">
        <w:rPr>
          <w:rPrChange w:id="138" w:author="Dr. A.M. Stoop" w:date="2024-04-17T16:33:00Z">
            <w:rPr>
              <w:b/>
            </w:rPr>
          </w:rPrChange>
        </w:rPr>
        <w:t xml:space="preserve">DEEL </w:t>
      </w:r>
      <w:r w:rsidR="00004F1F">
        <w:rPr>
          <w:rPrChange w:id="139" w:author="Dr. A.M. Stoop" w:date="2024-04-17T16:33:00Z">
            <w:rPr>
              <w:b/>
            </w:rPr>
          </w:rPrChange>
        </w:rPr>
        <w:t>C</w:t>
      </w:r>
      <w:r w:rsidRPr="00E05087">
        <w:rPr>
          <w:rPrChange w:id="140" w:author="Dr. A.M. Stoop" w:date="2024-04-17T16:33:00Z">
            <w:rPr>
              <w:b/>
            </w:rPr>
          </w:rPrChange>
        </w:rPr>
        <w:t>: UITBREIDINGEN</w:t>
      </w:r>
    </w:p>
    <w:p w14:paraId="5E369BB1" w14:textId="5560AE8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w:t>
      </w:r>
      <w:del w:id="141" w:author="Dr. A.M. Stoop" w:date="2024-04-17T16:33:00Z">
        <w:r w:rsidRPr="00E05087">
          <w:delText>,</w:delText>
        </w:r>
      </w:del>
      <w:r w:rsidRPr="00E05087">
        <w:t xml:space="preserve"> en voorkom dat een le</w:t>
      </w:r>
      <w:r w:rsidRPr="00E05087">
        <w:rPr>
          <w:rFonts w:ascii="Calibri" w:hAnsi="Calibri" w:cs="Calibri"/>
        </w:rPr>
        <w:t>tt</w:t>
      </w:r>
      <w:r w:rsidRPr="00E05087">
        <w:t xml:space="preserve">er twee keer fout gerekend wordt. </w:t>
      </w:r>
    </w:p>
    <w:p w14:paraId="383DA9F4" w14:textId="7913E008" w:rsidR="00592CCA" w:rsidRDefault="001E0670" w:rsidP="00F25267">
      <w:pPr>
        <w:pStyle w:val="ListParagraph"/>
        <w:numPr>
          <w:ilvl w:val="0"/>
          <w:numId w:val="6"/>
        </w:numPr>
        <w:spacing w:after="0"/>
        <w:pPrChange w:id="142" w:author="Dr. A.M. Stoop" w:date="2024-04-17T16:33:00Z">
          <w:pPr>
            <w:pStyle w:val="ListParagraph"/>
            <w:numPr>
              <w:numId w:val="6"/>
            </w:numPr>
            <w:ind w:hanging="360"/>
          </w:pPr>
        </w:pPrChange>
      </w:pPr>
      <w:r w:rsidRPr="00E05087">
        <w:t>Je kunt ook de gebruiker vragen om een woord in te vullen. Zo kan je het spel met twee mensen spelen. Zorg er wel voor dat je het scherm even leeg maakt</w:t>
      </w:r>
      <w:ins w:id="143" w:author="Dr. A.M. Stoop" w:date="2024-04-17T16:33:00Z">
        <w:r w:rsidR="00F25267">
          <w:t>,</w:t>
        </w:r>
      </w:ins>
      <w:r w:rsidR="00947E05">
        <w:t xml:space="preserve"> </w:t>
      </w:r>
      <w:r w:rsidRPr="00E05087">
        <w:t xml:space="preserve">zodat de ander niet ziet wat je hebt ingevuld. Dat kan natuurlijk </w:t>
      </w:r>
      <w:del w:id="144" w:author="Dr. A.M. Stoop" w:date="2024-04-17T16:33:00Z">
        <w:r w:rsidRPr="00E05087">
          <w:delText>met</w:delText>
        </w:r>
      </w:del>
      <w:ins w:id="145" w:author="Dr. A.M. Stoop" w:date="2024-04-17T16:33:00Z">
        <w:r w:rsidR="00F25267">
          <w:t>door</w:t>
        </w:r>
      </w:ins>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0A868A32"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w:t>
      </w:r>
      <w:del w:id="146" w:author="Dr. A.M. Stoop" w:date="2024-04-17T16:33:00Z">
        <w:r w:rsidR="00C821CB">
          <w:rPr>
            <w:sz w:val="22"/>
            <w:szCs w:val="22"/>
          </w:rPr>
          <w:delText>bij lagen houden</w:delText>
        </w:r>
      </w:del>
      <w:ins w:id="147" w:author="Dr. A.M. Stoop" w:date="2024-04-17T16:33:00Z">
        <w:r w:rsidR="00C821CB">
          <w:rPr>
            <w:sz w:val="22"/>
            <w:szCs w:val="22"/>
          </w:rPr>
          <w:t>bijhouden</w:t>
        </w:r>
      </w:ins>
      <w:r w:rsidR="00C821CB">
        <w:rPr>
          <w:sz w:val="22"/>
          <w:szCs w:val="22"/>
        </w:rPr>
        <w:t>,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42AFE7C2" w:rsidR="0016350D" w:rsidRPr="00E05087" w:rsidRDefault="002C7602" w:rsidP="009D6021">
      <w:pPr>
        <w:pStyle w:val="ListParagraph"/>
        <w:numPr>
          <w:ilvl w:val="0"/>
          <w:numId w:val="6"/>
        </w:numPr>
      </w:pPr>
      <w:r w:rsidRPr="00E05087">
        <w:t>Combineer wat je geleerd heb</w:t>
      </w:r>
      <w:bookmarkStart w:id="148" w:name="_Hlk163569478"/>
      <w:r w:rsidRPr="00E05087">
        <w:t xml:space="preserve">t </w:t>
      </w:r>
      <w:ins w:id="149" w:author="Dr. A.M. Stoop" w:date="2024-04-17T16:33:00Z">
        <w:r w:rsidR="00EE2F61" w:rsidRPr="00EE2F61">
          <w:rPr>
            <w:b/>
            <w:bCs/>
            <w:color w:val="00B050"/>
          </w:rPr>
          <w:t xml:space="preserve">over Turtle </w:t>
        </w:r>
        <w:r w:rsidR="00C9353C" w:rsidRPr="00C9353C">
          <w:rPr>
            <w:b/>
            <w:bCs/>
            <w:color w:val="00B050"/>
          </w:rPr>
          <w:t>in</w:t>
        </w:r>
        <w:r w:rsidR="00C9353C">
          <w:rPr>
            <w:b/>
            <w:bCs/>
            <w:color w:val="00B050"/>
          </w:rPr>
          <w:t xml:space="preserve"> </w:t>
        </w:r>
      </w:ins>
      <w:r w:rsidR="00511091">
        <w:rPr>
          <w:b/>
          <w:bCs/>
          <w:color w:val="00B050"/>
        </w:rPr>
        <w:t>onderdeel 1.6</w:t>
      </w:r>
      <w:ins w:id="150" w:author="Dr. A.M. Stoop" w:date="2024-04-17T16:33:00Z">
        <w:r w:rsidR="00C9353C" w:rsidRPr="00C9353C">
          <w:t xml:space="preserve"> </w:t>
        </w:r>
      </w:ins>
      <w:bookmarkEnd w:id="148"/>
      <w:r w:rsidRPr="00E05087">
        <w:t xml:space="preserve">met het spel </w:t>
      </w:r>
      <w:del w:id="151" w:author="Dr. A.M. Stoop" w:date="2024-04-17T16:33:00Z">
        <w:r w:rsidRPr="00E05087">
          <w:delText>wat</w:delText>
        </w:r>
      </w:del>
      <w:ins w:id="152" w:author="Dr. A.M. Stoop" w:date="2024-04-17T16:33:00Z">
        <w:r w:rsidR="00C9353C">
          <w:t>d</w:t>
        </w:r>
        <w:r w:rsidRPr="00E05087">
          <w:t>at</w:t>
        </w:r>
      </w:ins>
      <w:r w:rsidRPr="00E05087">
        <w:t xml:space="preserve">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bookmarkStart w:id="153" w:name="_Hlk163569533"/>
      <w:ins w:id="154" w:author="Dr. A.M. Stoop" w:date="2024-04-17T16:33:00Z">
        <w:r w:rsidR="004F74B4" w:rsidRPr="004F74B4">
          <w:rPr>
            <w:b/>
            <w:color w:val="FF0000"/>
            <w:sz w:val="30"/>
          </w:rPr>
          <w:sym w:font="Wingdings" w:char="F0FB"/>
        </w:r>
        <w:r w:rsidR="004F74B4">
          <w:rPr>
            <w:b/>
            <w:color w:val="FF0000"/>
            <w:sz w:val="30"/>
          </w:rPr>
          <w:t xml:space="preserve"> beide Turtle-functies komen niet in de Pythoncursus voor!</w:t>
        </w:r>
        <w:r w:rsidR="004F74B4">
          <w:rPr>
            <w:b/>
            <w:color w:val="FF0000"/>
          </w:rPr>
          <w:t xml:space="preserve"> </w:t>
        </w:r>
      </w:ins>
      <w:bookmarkEnd w:id="153"/>
    </w:p>
    <w:p w14:paraId="129DA35D" w14:textId="29A27A63" w:rsidR="006E6A78" w:rsidRDefault="00947E05" w:rsidP="00FB7D35">
      <w:pPr>
        <w:pStyle w:val="ListParagraph"/>
      </w:pPr>
      <w:r>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09E5BE62" w:rsidR="00E441DA" w:rsidRDefault="00E441DA" w:rsidP="00E441DA">
      <w:pPr>
        <w:pStyle w:val="ListParagraph"/>
        <w:numPr>
          <w:ilvl w:val="0"/>
          <w:numId w:val="6"/>
        </w:numPr>
      </w:pPr>
      <w:r>
        <w:t xml:space="preserve">Gebruik een bestand om woorden in op te slaan (zie </w:t>
      </w:r>
      <w:r w:rsidR="004C31D8">
        <w:t>onderdeel</w:t>
      </w:r>
      <w:r w:rsidR="004F74B4">
        <w:t xml:space="preserve"> </w:t>
      </w:r>
      <w:del w:id="155" w:author="Dr. A.M. Stoop" w:date="2024-04-17T16:33:00Z">
        <w:r>
          <w:delText>Bestanden).</w:delText>
        </w:r>
      </w:del>
      <w:ins w:id="156" w:author="Dr. A.M. Stoop" w:date="2024-04-17T16:33:00Z">
        <w:r w:rsidR="004F74B4">
          <w:t>11 -</w:t>
        </w:r>
        <w:r>
          <w:t xml:space="preserve"> </w:t>
        </w:r>
        <w:r w:rsidR="004F74B4">
          <w:t>Tekstb</w:t>
        </w:r>
        <w:r>
          <w:t>estanden).</w:t>
        </w:r>
      </w:ins>
      <w:r>
        <w:t xml:space="preserve"> </w:t>
      </w:r>
      <w:r w:rsidR="002F1BB5">
        <w:t>Uit het bestand</w:t>
      </w:r>
      <w:r>
        <w:t xml:space="preserve"> kies je dan een willekeurig </w:t>
      </w:r>
      <w:r w:rsidR="002F1BB5">
        <w:t xml:space="preserve">geheim </w:t>
      </w:r>
      <w:r>
        <w:t>woord</w:t>
      </w:r>
      <w:del w:id="157" w:author="Dr. A.M. Stoop" w:date="2024-04-17T16:33:00Z">
        <w:r>
          <w:delText xml:space="preserve"> uit</w:delText>
        </w:r>
      </w:del>
      <w:r>
        <w:t>.</w:t>
      </w:r>
    </w:p>
    <w:p w14:paraId="5FA7F1C8" w14:textId="5A1E8FB8" w:rsidR="00E441DA" w:rsidRDefault="00E441DA" w:rsidP="00E441DA">
      <w:pPr>
        <w:pStyle w:val="ListParagraph"/>
        <w:numPr>
          <w:ilvl w:val="0"/>
          <w:numId w:val="6"/>
        </w:numPr>
      </w:pPr>
      <w:r>
        <w:t xml:space="preserve">Maak het tussentijds opslaan van </w:t>
      </w:r>
      <w:del w:id="158" w:author="Dr. A.M. Stoop" w:date="2024-04-17T16:33:00Z">
        <w:r>
          <w:delText>de</w:delText>
        </w:r>
      </w:del>
      <w:ins w:id="159" w:author="Dr. A.M. Stoop" w:date="2024-04-17T16:33:00Z">
        <w:r w:rsidR="004F74B4">
          <w:t>het</w:t>
        </w:r>
      </w:ins>
      <w:r>
        <w:t xml:space="preserve"> spel mogelijk door de spelstand in een bestand op te slaan.</w:t>
      </w:r>
    </w:p>
    <w:p w14:paraId="7FFDB0DE" w14:textId="7EC49D60" w:rsidR="00D83D8D" w:rsidRDefault="00D83D8D" w:rsidP="00F238D0">
      <w:pPr>
        <w:pStyle w:val="Heading1"/>
        <w:rPr>
          <w:ins w:id="160" w:author="Dr. A.M. Stoop" w:date="2024-04-17T16:33:00Z"/>
        </w:rPr>
      </w:pPr>
      <w:ins w:id="161" w:author="Dr. A.M. Stoop" w:date="2024-04-17T16:33:00Z">
        <w:r>
          <w:t>Versiebeheer</w:t>
        </w:r>
      </w:ins>
    </w:p>
    <w:p w14:paraId="73095F73" w14:textId="7958A7D7" w:rsidR="00D83D8D" w:rsidRPr="00D83D8D" w:rsidRDefault="00D83D8D" w:rsidP="00D83D8D">
      <w:pPr>
        <w:rPr>
          <w:ins w:id="162" w:author="Dr. A.M. Stoop" w:date="2024-04-17T16:33:00Z"/>
        </w:rPr>
      </w:pPr>
      <w:ins w:id="163" w:author="Dr. A.M. Stoop" w:date="2024-04-17T16:33:00Z">
        <w:r>
          <w:t>Met versiebeheer kan je makkelijk terug naar een vorige versie van je code.</w:t>
        </w:r>
        <w:r w:rsidR="00782B59">
          <w:t xml:space="preserve"> Elke keer als je een </w:t>
        </w:r>
        <w:r w:rsidR="00776A44">
          <w:t xml:space="preserve">werkend </w:t>
        </w:r>
        <w:r w:rsidR="00782B59">
          <w:t xml:space="preserve">onderdeel af hebt, maak je een </w:t>
        </w:r>
        <w:r w:rsidR="00782B59" w:rsidRPr="000D3C29">
          <w:rPr>
            <w:i/>
            <w:iCs/>
          </w:rPr>
          <w:t>commit</w:t>
        </w:r>
        <w:r w:rsidR="000D3C29">
          <w:t xml:space="preserve">. </w:t>
        </w:r>
        <w:bookmarkStart w:id="164" w:name="_Hlk163569015"/>
        <w:r w:rsidR="000D3C29">
          <w:t>Dat is een</w:t>
        </w:r>
        <w:r w:rsidR="000D3C29" w:rsidRPr="000D3C29">
          <w:t xml:space="preserve"> </w:t>
        </w:r>
        <w:r w:rsidR="000D3C29">
          <w:t xml:space="preserve">moment </w:t>
        </w:r>
        <w:r w:rsidR="000D3C29" w:rsidRPr="000D3C29">
          <w:t xml:space="preserve">waarop wijzigingen of updates van gegevens of code permanent worden gemaakt. </w:t>
        </w:r>
        <w:r w:rsidR="00782B59">
          <w:t>Je geeft met een paar woorden aan wat af is</w:t>
        </w:r>
        <w:r w:rsidR="000D3C29">
          <w:t>;</w:t>
        </w:r>
        <w:r w:rsidR="00782B59">
          <w:t xml:space="preserve"> zo kan je de </w:t>
        </w:r>
        <w:r w:rsidR="000D3C29">
          <w:t>versie</w:t>
        </w:r>
        <w:r w:rsidR="00782B59">
          <w:t xml:space="preserve"> ook makkelijk terugvinden.</w:t>
        </w:r>
      </w:ins>
    </w:p>
    <w:bookmarkEnd w:id="164"/>
    <w:p w14:paraId="782F3301" w14:textId="5EAF2CD8" w:rsidR="00D83D8D" w:rsidRPr="00D83D8D" w:rsidRDefault="00D83D8D" w:rsidP="00D83D8D">
      <w:pPr>
        <w:numPr>
          <w:ilvl w:val="0"/>
          <w:numId w:val="10"/>
        </w:numPr>
        <w:spacing w:before="100" w:beforeAutospacing="1" w:after="100" w:afterAutospacing="1" w:line="240" w:lineRule="auto"/>
        <w:rPr>
          <w:ins w:id="165" w:author="Dr. A.M. Stoop" w:date="2024-04-17T16:33:00Z"/>
          <w:rFonts w:asciiTheme="majorHAnsi" w:eastAsia="Times New Roman" w:hAnsiTheme="majorHAnsi" w:cstheme="majorHAnsi"/>
          <w:color w:val="000000" w:themeColor="text1"/>
          <w:lang w:eastAsia="nl-NL"/>
        </w:rPr>
      </w:pPr>
      <w:ins w:id="166" w:author="Dr. A.M. Stoop" w:date="2024-04-17T16:33:00Z">
        <w:r w:rsidRPr="00D83D8D">
          <w:rPr>
            <w:rFonts w:asciiTheme="majorHAnsi" w:eastAsia="Times New Roman" w:hAnsiTheme="majorHAnsi" w:cstheme="majorHAnsi"/>
            <w:color w:val="000000" w:themeColor="text1"/>
            <w:lang w:eastAsia="nl-NL"/>
          </w:rPr>
          <w:t>Maak een eerste wijziging: vul de programmanaam in en jullie namen</w:t>
        </w:r>
        <w:r w:rsidR="000D3C29">
          <w:rPr>
            <w:rFonts w:asciiTheme="majorHAnsi" w:eastAsia="Times New Roman" w:hAnsiTheme="majorHAnsi" w:cstheme="majorHAnsi"/>
            <w:color w:val="000000" w:themeColor="text1"/>
            <w:lang w:eastAsia="nl-NL"/>
          </w:rPr>
          <w:t>.</w:t>
        </w:r>
      </w:ins>
    </w:p>
    <w:p w14:paraId="45C4B775" w14:textId="4DE866C4" w:rsidR="00D83D8D" w:rsidRPr="00D83D8D" w:rsidRDefault="00B55912" w:rsidP="00D83D8D">
      <w:pPr>
        <w:numPr>
          <w:ilvl w:val="0"/>
          <w:numId w:val="10"/>
        </w:numPr>
        <w:spacing w:before="100" w:beforeAutospacing="1" w:after="100" w:afterAutospacing="1" w:line="240" w:lineRule="auto"/>
        <w:rPr>
          <w:ins w:id="167" w:author="Dr. A.M. Stoop" w:date="2024-04-17T16:33:00Z"/>
          <w:rFonts w:asciiTheme="majorHAnsi" w:eastAsia="Times New Roman" w:hAnsiTheme="majorHAnsi" w:cstheme="majorHAnsi"/>
          <w:color w:val="000000" w:themeColor="text1"/>
          <w:lang w:eastAsia="nl-NL"/>
        </w:rPr>
      </w:pPr>
      <w:ins w:id="168" w:author="Dr. A.M. Stoop" w:date="2024-04-17T16:33:00Z">
        <w:r>
          <w:rPr>
            <w:rFonts w:asciiTheme="majorHAnsi" w:eastAsia="Times New Roman" w:hAnsiTheme="majorHAnsi" w:cstheme="majorHAnsi"/>
            <w:noProof/>
            <w:color w:val="000000" w:themeColor="text1"/>
            <w:lang w:eastAsia="nl-NL"/>
          </w:rPr>
          <mc:AlternateContent>
            <mc:Choice Requires="wps">
              <w:drawing>
                <wp:anchor distT="0" distB="0" distL="114300" distR="114300" simplePos="0" relativeHeight="251659264" behindDoc="0" locked="0" layoutInCell="1" allowOverlap="1" wp14:anchorId="67BB3AFA" wp14:editId="0BC05F4E">
                  <wp:simplePos x="0" y="0"/>
                  <wp:positionH relativeFrom="column">
                    <wp:posOffset>3329940</wp:posOffset>
                  </wp:positionH>
                  <wp:positionV relativeFrom="paragraph">
                    <wp:posOffset>76200</wp:posOffset>
                  </wp:positionV>
                  <wp:extent cx="2628900" cy="1165860"/>
                  <wp:effectExtent l="1409700" t="0" r="19050" b="15240"/>
                  <wp:wrapNone/>
                  <wp:docPr id="818733464" name="Tekstballon: rechthoek met afgeronde hoeken 1"/>
                  <wp:cNvGraphicFramePr/>
                  <a:graphic xmlns:a="http://schemas.openxmlformats.org/drawingml/2006/main">
                    <a:graphicData uri="http://schemas.microsoft.com/office/word/2010/wordprocessingShape">
                      <wps:wsp>
                        <wps:cNvSpPr/>
                        <wps:spPr>
                          <a:xfrm>
                            <a:off x="0" y="0"/>
                            <a:ext cx="2628900" cy="1165860"/>
                          </a:xfrm>
                          <a:prstGeom prst="wedgeRoundRectCallout">
                            <a:avLst>
                              <a:gd name="adj1" fmla="val -101703"/>
                              <a:gd name="adj2" fmla="val 1716"/>
                              <a:gd name="adj3" fmla="val 16667"/>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874944" w14:textId="7B5465B2" w:rsidR="00B55912" w:rsidRPr="00D720C4" w:rsidRDefault="00B55912" w:rsidP="00B55912">
                              <w:pPr>
                                <w:jc w:val="center"/>
                                <w:rPr>
                                  <w:ins w:id="169" w:author="Dr. A.M. Stoop" w:date="2024-04-17T16:33:00Z"/>
                                  <w:color w:val="FFFF00"/>
                                  <w:sz w:val="28"/>
                                  <w:szCs w:val="28"/>
                                </w:rPr>
                              </w:pPr>
                              <w:ins w:id="170" w:author="Dr. A.M. Stoop" w:date="2024-04-17T16:33:00Z">
                                <w:r w:rsidRPr="00D720C4">
                                  <w:rPr>
                                    <w:color w:val="FFFF00"/>
                                    <w:sz w:val="28"/>
                                    <w:szCs w:val="28"/>
                                  </w:rPr>
                                  <w:t xml:space="preserve">Als dit bij replit moet gebeuren, dan kan ik het niet vinden. Ik vermoed dat replit tussentijds veranderd is.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B3AF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kstballon: rechthoek met afgeronde hoeken 1" o:spid="_x0000_s1026" type="#_x0000_t62" style="position:absolute;left:0;text-align:left;margin-left:262.2pt;margin-top:6pt;width:207pt;height:9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" adj="-11168,11171" fillcolor="red" strokecolor="#09101d [484]" strokeweight="1pt">
                  <v:textbox>
                    <w:txbxContent>
                      <w:p w14:paraId="6D874944" w14:textId="7B5465B2" w:rsidR="00B55912" w:rsidRPr="00D720C4" w:rsidRDefault="00B55912" w:rsidP="00B55912">
                        <w:pPr>
                          <w:jc w:val="center"/>
                          <w:rPr>
                            <w:ins w:id="171" w:author="Dr. A.M. Stoop" w:date="2024-04-17T16:33:00Z"/>
                            <w:color w:val="FFFF00"/>
                            <w:sz w:val="28"/>
                            <w:szCs w:val="28"/>
                          </w:rPr>
                        </w:pPr>
                        <w:ins w:id="172" w:author="Dr. A.M. Stoop" w:date="2024-04-17T16:33:00Z">
                          <w:r w:rsidRPr="00D720C4">
                            <w:rPr>
                              <w:color w:val="FFFF00"/>
                              <w:sz w:val="28"/>
                              <w:szCs w:val="28"/>
                            </w:rPr>
                            <w:t xml:space="preserve">Als dit bij replit moet gebeuren, dan kan ik het niet vinden. Ik vermoed dat replit tussentijds veranderd is.  </w:t>
                          </w:r>
                        </w:ins>
                      </w:p>
                    </w:txbxContent>
                  </v:textbox>
                </v:shape>
              </w:pict>
            </mc:Fallback>
          </mc:AlternateContent>
        </w:r>
        <w:r w:rsidR="00D83D8D" w:rsidRPr="00D83D8D">
          <w:rPr>
            <w:rFonts w:asciiTheme="majorHAnsi" w:eastAsia="Times New Roman" w:hAnsiTheme="majorHAnsi" w:cstheme="majorHAnsi"/>
            <w:color w:val="000000" w:themeColor="text1"/>
            <w:lang w:eastAsia="nl-NL"/>
          </w:rPr>
          <w:t>Gebruik versiebeheer:</w:t>
        </w:r>
      </w:ins>
    </w:p>
    <w:p w14:paraId="26BED45A" w14:textId="0F161EFB" w:rsidR="00D83D8D" w:rsidRPr="00D83D8D" w:rsidRDefault="00D83D8D" w:rsidP="00D83D8D">
      <w:pPr>
        <w:numPr>
          <w:ilvl w:val="1"/>
          <w:numId w:val="10"/>
        </w:numPr>
        <w:spacing w:before="100" w:beforeAutospacing="1" w:after="100" w:afterAutospacing="1" w:line="240" w:lineRule="auto"/>
        <w:rPr>
          <w:ins w:id="173" w:author="Dr. A.M. Stoop" w:date="2024-04-17T16:33:00Z"/>
          <w:rFonts w:asciiTheme="majorHAnsi" w:eastAsia="Times New Roman" w:hAnsiTheme="majorHAnsi" w:cstheme="majorHAnsi"/>
          <w:color w:val="000000" w:themeColor="text1"/>
          <w:lang w:eastAsia="nl-NL"/>
        </w:rPr>
      </w:pPr>
      <w:ins w:id="174" w:author="Dr. A.M. Stoop" w:date="2024-04-17T16:33:00Z">
        <w:r w:rsidRPr="00D83D8D">
          <w:rPr>
            <w:rFonts w:asciiTheme="majorHAnsi" w:eastAsia="Times New Roman" w:hAnsiTheme="majorHAnsi" w:cstheme="majorHAnsi"/>
            <w:color w:val="000000" w:themeColor="text1"/>
            <w:lang w:eastAsia="nl-NL"/>
          </w:rPr>
          <w:t>Klik op het versiebeheericoontje:</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5C339783" wp14:editId="67483C86">
              <wp:extent cx="1130300" cy="84455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844550"/>
                      </a:xfrm>
                      <a:prstGeom prst="rect">
                        <a:avLst/>
                      </a:prstGeom>
                      <a:noFill/>
                      <a:ln>
                        <a:noFill/>
                      </a:ln>
                    </pic:spPr>
                  </pic:pic>
                </a:graphicData>
              </a:graphic>
            </wp:inline>
          </w:drawing>
        </w:r>
      </w:ins>
    </w:p>
    <w:p w14:paraId="01E55A2A" w14:textId="045972A8" w:rsidR="00D83D8D" w:rsidRPr="00121B46" w:rsidRDefault="00D83D8D" w:rsidP="00D83D8D">
      <w:pPr>
        <w:numPr>
          <w:ilvl w:val="1"/>
          <w:numId w:val="10"/>
        </w:numPr>
        <w:spacing w:before="100" w:beforeAutospacing="1" w:after="100" w:afterAutospacing="1" w:line="240" w:lineRule="auto"/>
        <w:rPr>
          <w:ins w:id="175" w:author="Dr. A.M. Stoop" w:date="2024-04-17T16:33:00Z"/>
          <w:rFonts w:asciiTheme="majorHAnsi" w:eastAsia="Times New Roman" w:hAnsiTheme="majorHAnsi" w:cstheme="majorHAnsi"/>
          <w:color w:val="000000" w:themeColor="text1"/>
          <w:lang w:val="en-US" w:eastAsia="nl-NL"/>
        </w:rPr>
      </w:pPr>
      <w:ins w:id="176" w:author="Dr. A.M. Stoop" w:date="2024-04-17T16:33:00Z">
        <w:r w:rsidRPr="00121B46">
          <w:rPr>
            <w:rFonts w:asciiTheme="majorHAnsi" w:eastAsia="Times New Roman" w:hAnsiTheme="majorHAnsi" w:cstheme="majorHAnsi"/>
            <w:color w:val="000000" w:themeColor="text1"/>
            <w:lang w:val="en-US" w:eastAsia="nl-NL"/>
          </w:rPr>
          <w:t>Kies </w:t>
        </w:r>
        <w:r w:rsidRPr="00121B46">
          <w:rPr>
            <w:rFonts w:asciiTheme="majorHAnsi" w:eastAsia="Times New Roman" w:hAnsiTheme="majorHAnsi" w:cstheme="majorHAnsi"/>
            <w:b/>
            <w:bCs/>
            <w:color w:val="000000" w:themeColor="text1"/>
            <w:lang w:val="en-US" w:eastAsia="nl-NL"/>
          </w:rPr>
          <w:t xml:space="preserve">Create a </w:t>
        </w:r>
        <w:proofErr w:type="spellStart"/>
        <w:r w:rsidRPr="00121B46">
          <w:rPr>
            <w:rFonts w:asciiTheme="majorHAnsi" w:eastAsia="Times New Roman" w:hAnsiTheme="majorHAnsi" w:cstheme="majorHAnsi"/>
            <w:b/>
            <w:bCs/>
            <w:color w:val="000000" w:themeColor="text1"/>
            <w:lang w:val="en-US" w:eastAsia="nl-NL"/>
          </w:rPr>
          <w:t>Git</w:t>
        </w:r>
        <w:proofErr w:type="spellEnd"/>
        <w:r w:rsidRPr="00121B46">
          <w:rPr>
            <w:rFonts w:asciiTheme="majorHAnsi" w:eastAsia="Times New Roman" w:hAnsiTheme="majorHAnsi" w:cstheme="majorHAnsi"/>
            <w:b/>
            <w:bCs/>
            <w:color w:val="000000" w:themeColor="text1"/>
            <w:lang w:val="en-US" w:eastAsia="nl-NL"/>
          </w:rPr>
          <w:t xml:space="preserve"> Repo</w:t>
        </w:r>
        <w:r w:rsidR="00121B46" w:rsidRPr="00121B46">
          <w:rPr>
            <w:rFonts w:asciiTheme="majorHAnsi" w:eastAsia="Times New Roman" w:hAnsiTheme="majorHAnsi" w:cstheme="majorHAnsi"/>
            <w:color w:val="000000" w:themeColor="text1"/>
            <w:lang w:val="en-US" w:eastAsia="nl-NL"/>
          </w:rPr>
          <w:t>.</w:t>
        </w:r>
      </w:ins>
    </w:p>
    <w:p w14:paraId="56C0AC16" w14:textId="0441C41E" w:rsidR="00D83D8D" w:rsidRPr="00D83D8D" w:rsidRDefault="00D720C4" w:rsidP="00D83D8D">
      <w:pPr>
        <w:numPr>
          <w:ilvl w:val="1"/>
          <w:numId w:val="10"/>
        </w:numPr>
        <w:spacing w:before="100" w:beforeAutospacing="1" w:after="100" w:afterAutospacing="1" w:line="240" w:lineRule="auto"/>
        <w:rPr>
          <w:ins w:id="177" w:author="Dr. A.M. Stoop" w:date="2024-04-17T16:33:00Z"/>
          <w:rFonts w:asciiTheme="majorHAnsi" w:eastAsia="Times New Roman" w:hAnsiTheme="majorHAnsi" w:cstheme="majorHAnsi"/>
          <w:color w:val="000000" w:themeColor="text1"/>
          <w:lang w:eastAsia="nl-NL"/>
        </w:rPr>
      </w:pPr>
      <w:ins w:id="178" w:author="Dr. A.M. Stoop" w:date="2024-04-17T16:33:00Z">
        <w:r>
          <w:rPr>
            <w:rFonts w:asciiTheme="majorHAnsi" w:eastAsia="Times New Roman" w:hAnsiTheme="majorHAnsi" w:cstheme="majorHAnsi"/>
            <w:noProof/>
            <w:color w:val="000000" w:themeColor="text1"/>
            <w:lang w:eastAsia="nl-NL"/>
          </w:rPr>
          <mc:AlternateContent>
            <mc:Choice Requires="wps">
              <w:drawing>
                <wp:anchor distT="0" distB="0" distL="114300" distR="114300" simplePos="0" relativeHeight="251661312" behindDoc="0" locked="0" layoutInCell="1" allowOverlap="1" wp14:anchorId="6A0D5FA1" wp14:editId="4E55BF3E">
                  <wp:simplePos x="0" y="0"/>
                  <wp:positionH relativeFrom="column">
                    <wp:posOffset>3413760</wp:posOffset>
                  </wp:positionH>
                  <wp:positionV relativeFrom="paragraph">
                    <wp:posOffset>624840</wp:posOffset>
                  </wp:positionV>
                  <wp:extent cx="2628900" cy="1363980"/>
                  <wp:effectExtent l="1409700" t="0" r="19050" b="26670"/>
                  <wp:wrapNone/>
                  <wp:docPr id="1531656734" name="Tekstballon: rechthoek met afgeronde hoeken 1"/>
                  <wp:cNvGraphicFramePr/>
                  <a:graphic xmlns:a="http://schemas.openxmlformats.org/drawingml/2006/main">
                    <a:graphicData uri="http://schemas.microsoft.com/office/word/2010/wordprocessingShape">
                      <wps:wsp>
                        <wps:cNvSpPr/>
                        <wps:spPr>
                          <a:xfrm>
                            <a:off x="0" y="0"/>
                            <a:ext cx="2628900" cy="1363980"/>
                          </a:xfrm>
                          <a:prstGeom prst="wedgeRoundRectCallout">
                            <a:avLst>
                              <a:gd name="adj1" fmla="val -101703"/>
                              <a:gd name="adj2" fmla="val 1716"/>
                              <a:gd name="adj3" fmla="val 16667"/>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0442DA" w14:textId="092E795C" w:rsidR="00D720C4" w:rsidRPr="00D720C4" w:rsidRDefault="00D720C4" w:rsidP="00D720C4">
                              <w:pPr>
                                <w:jc w:val="center"/>
                                <w:rPr>
                                  <w:ins w:id="179" w:author="Dr. A.M. Stoop" w:date="2024-04-17T16:33:00Z"/>
                                  <w:color w:val="FFFF00"/>
                                  <w:sz w:val="28"/>
                                  <w:szCs w:val="28"/>
                                </w:rPr>
                              </w:pPr>
                              <w:ins w:id="180" w:author="Dr. A.M. Stoop" w:date="2024-04-17T16:33:00Z">
                                <w:r>
                                  <w:rPr>
                                    <w:color w:val="FFFF00"/>
                                    <w:sz w:val="28"/>
                                    <w:szCs w:val="28"/>
                                  </w:rPr>
                                  <w:t xml:space="preserve">Als </w:t>
                                </w:r>
                                <w:r>
                                  <w:rPr>
                                    <w:color w:val="FFFF00"/>
                                    <w:sz w:val="28"/>
                                    <w:szCs w:val="28"/>
                                  </w:rPr>
                                  <w:t xml:space="preserve">versiebeheer ook bestaat bij Juypter Notebooks, dan moet dit hele deel herschreven worden en anders weggelaten. </w:t>
                                </w:r>
                                <w:r w:rsidRPr="00D720C4">
                                  <w:rPr>
                                    <w:color w:val="FFFF00"/>
                                    <w:sz w:val="28"/>
                                    <w:szCs w:val="28"/>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D5FA1" id="_x0000_s1027" type="#_x0000_t62" style="position:absolute;left:0;text-align:left;margin-left:268.8pt;margin-top:49.2pt;width:207pt;height:10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" adj="-11168,11171" fillcolor="red" strokecolor="#09101d [484]" strokeweight="1pt">
                  <v:textbox>
                    <w:txbxContent>
                      <w:p w14:paraId="590442DA" w14:textId="092E795C" w:rsidR="00D720C4" w:rsidRPr="00D720C4" w:rsidRDefault="00D720C4" w:rsidP="00D720C4">
                        <w:pPr>
                          <w:jc w:val="center"/>
                          <w:rPr>
                            <w:ins w:id="181" w:author="Dr. A.M. Stoop" w:date="2024-04-17T16:33:00Z"/>
                            <w:color w:val="FFFF00"/>
                            <w:sz w:val="28"/>
                            <w:szCs w:val="28"/>
                          </w:rPr>
                        </w:pPr>
                        <w:ins w:id="182" w:author="Dr. A.M. Stoop" w:date="2024-04-17T16:33:00Z">
                          <w:r>
                            <w:rPr>
                              <w:color w:val="FFFF00"/>
                              <w:sz w:val="28"/>
                              <w:szCs w:val="28"/>
                            </w:rPr>
                            <w:t xml:space="preserve">Als </w:t>
                          </w:r>
                          <w:r>
                            <w:rPr>
                              <w:color w:val="FFFF00"/>
                              <w:sz w:val="28"/>
                              <w:szCs w:val="28"/>
                            </w:rPr>
                            <w:t xml:space="preserve">versiebeheer ook bestaat bij Juypter Notebooks, dan moet dit hele deel herschreven worden en anders weggelaten. </w:t>
                          </w:r>
                          <w:r w:rsidRPr="00D720C4">
                            <w:rPr>
                              <w:color w:val="FFFF00"/>
                              <w:sz w:val="28"/>
                              <w:szCs w:val="28"/>
                            </w:rPr>
                            <w:t xml:space="preserve">  </w:t>
                          </w:r>
                        </w:ins>
                      </w:p>
                    </w:txbxContent>
                  </v:textbox>
                </v:shape>
              </w:pict>
            </mc:Fallback>
          </mc:AlternateContent>
        </w:r>
        <w:r w:rsidR="00D83D8D" w:rsidRPr="00D83D8D">
          <w:rPr>
            <w:rFonts w:asciiTheme="majorHAnsi" w:eastAsia="Times New Roman" w:hAnsiTheme="majorHAnsi" w:cstheme="majorHAnsi"/>
            <w:color w:val="000000" w:themeColor="text1"/>
            <w:lang w:eastAsia="nl-NL"/>
          </w:rPr>
          <w:t>Bij 'What did you change?' geef je de huidige status aan.</w:t>
        </w:r>
        <w:r w:rsidR="00D83D8D" w:rsidRPr="00D83D8D">
          <w:rPr>
            <w:rFonts w:asciiTheme="majorHAnsi" w:eastAsia="Times New Roman" w:hAnsiTheme="majorHAnsi" w:cstheme="majorHAnsi"/>
            <w:color w:val="000000" w:themeColor="text1"/>
            <w:lang w:eastAsia="nl-NL"/>
          </w:rPr>
          <w:br/>
        </w:r>
        <w:r w:rsidR="00D83D8D" w:rsidRPr="00D83D8D">
          <w:rPr>
            <w:rFonts w:asciiTheme="majorHAnsi" w:eastAsia="Times New Roman" w:hAnsiTheme="majorHAnsi" w:cstheme="majorHAnsi"/>
            <w:noProof/>
            <w:color w:val="000000" w:themeColor="text1"/>
            <w:lang w:eastAsia="nl-NL"/>
          </w:rPr>
          <w:drawing>
            <wp:inline distT="0" distB="0" distL="0" distR="0" wp14:anchorId="42485AB3" wp14:editId="67A552EE">
              <wp:extent cx="2057400" cy="29464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946400"/>
                      </a:xfrm>
                      <a:prstGeom prst="rect">
                        <a:avLst/>
                      </a:prstGeom>
                      <a:noFill/>
                      <a:ln>
                        <a:noFill/>
                      </a:ln>
                    </pic:spPr>
                  </pic:pic>
                </a:graphicData>
              </a:graphic>
            </wp:inline>
          </w:drawing>
        </w:r>
      </w:ins>
    </w:p>
    <w:p w14:paraId="3896B5FD" w14:textId="7209321E" w:rsidR="00D83D8D" w:rsidRPr="00D83D8D" w:rsidRDefault="00D83D8D" w:rsidP="00D83D8D">
      <w:pPr>
        <w:numPr>
          <w:ilvl w:val="1"/>
          <w:numId w:val="10"/>
        </w:numPr>
        <w:spacing w:before="100" w:beforeAutospacing="1" w:after="100" w:afterAutospacing="1" w:line="240" w:lineRule="auto"/>
        <w:rPr>
          <w:ins w:id="183" w:author="Dr. A.M. Stoop" w:date="2024-04-17T16:33:00Z"/>
          <w:rFonts w:asciiTheme="majorHAnsi" w:eastAsia="Times New Roman" w:hAnsiTheme="majorHAnsi" w:cstheme="majorHAnsi"/>
          <w:color w:val="000000" w:themeColor="text1"/>
          <w:lang w:eastAsia="nl-NL"/>
        </w:rPr>
      </w:pPr>
      <w:ins w:id="184" w:author="Dr. A.M. Stoop" w:date="2024-04-17T16:33:00Z">
        <w:r w:rsidRPr="00D83D8D">
          <w:rPr>
            <w:rFonts w:asciiTheme="majorHAnsi" w:eastAsia="Times New Roman" w:hAnsiTheme="majorHAnsi" w:cstheme="majorHAnsi"/>
            <w:color w:val="000000" w:themeColor="text1"/>
            <w:lang w:eastAsia="nl-NL"/>
          </w:rPr>
          <w:t>Druk op </w:t>
        </w:r>
        <w:r w:rsidRPr="00D83D8D">
          <w:rPr>
            <w:rFonts w:asciiTheme="majorHAnsi" w:eastAsia="Times New Roman" w:hAnsiTheme="majorHAnsi" w:cstheme="majorHAnsi"/>
            <w:b/>
            <w:bCs/>
            <w:color w:val="000000" w:themeColor="text1"/>
            <w:lang w:eastAsia="nl-NL"/>
          </w:rPr>
          <w:t>Commit &amp; push</w:t>
        </w:r>
        <w:r w:rsidR="00121B46" w:rsidRPr="00121B46">
          <w:rPr>
            <w:rFonts w:asciiTheme="majorHAnsi" w:eastAsia="Times New Roman" w:hAnsiTheme="majorHAnsi" w:cstheme="majorHAnsi"/>
            <w:color w:val="000000" w:themeColor="text1"/>
            <w:lang w:val="en-US" w:eastAsia="nl-NL"/>
          </w:rPr>
          <w:t>.</w:t>
        </w:r>
      </w:ins>
    </w:p>
    <w:p w14:paraId="08D08E45" w14:textId="08DCD18B" w:rsidR="00D83D8D" w:rsidRPr="00D83D8D" w:rsidRDefault="00D83D8D" w:rsidP="00D83D8D">
      <w:pPr>
        <w:numPr>
          <w:ilvl w:val="1"/>
          <w:numId w:val="10"/>
        </w:numPr>
        <w:spacing w:before="100" w:beforeAutospacing="1" w:after="100" w:afterAutospacing="1" w:line="240" w:lineRule="auto"/>
        <w:rPr>
          <w:ins w:id="185" w:author="Dr. A.M. Stoop" w:date="2024-04-17T16:33:00Z"/>
          <w:rFonts w:asciiTheme="majorHAnsi" w:eastAsia="Times New Roman" w:hAnsiTheme="majorHAnsi" w:cstheme="majorHAnsi"/>
          <w:color w:val="000000" w:themeColor="text1"/>
          <w:lang w:eastAsia="nl-NL"/>
        </w:rPr>
      </w:pPr>
      <w:ins w:id="186" w:author="Dr. A.M. Stoop" w:date="2024-04-17T16:33:00Z">
        <w:r w:rsidRPr="00D83D8D">
          <w:rPr>
            <w:rFonts w:asciiTheme="majorHAnsi" w:eastAsia="Times New Roman" w:hAnsiTheme="majorHAnsi" w:cstheme="majorHAnsi"/>
            <w:color w:val="000000" w:themeColor="text1"/>
            <w:lang w:eastAsia="nl-NL"/>
          </w:rPr>
          <w:t>Je ziet je 'commit' verschijnen.</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6CCC6442" wp14:editId="6258EF2F">
              <wp:extent cx="1962150" cy="158115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581150"/>
                      </a:xfrm>
                      <a:prstGeom prst="rect">
                        <a:avLst/>
                      </a:prstGeom>
                      <a:noFill/>
                      <a:ln>
                        <a:noFill/>
                      </a:ln>
                    </pic:spPr>
                  </pic:pic>
                </a:graphicData>
              </a:graphic>
            </wp:inline>
          </w:drawing>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color w:val="000000" w:themeColor="text1"/>
            <w:lang w:eastAsia="nl-NL"/>
          </w:rPr>
          <w:br/>
          <w:t>Wil je ooit teruggaan naar een oude versie, dan kan dat met 'Revert to here'.</w:t>
        </w:r>
      </w:ins>
    </w:p>
    <w:p w14:paraId="39A6A3E2" w14:textId="7D14F018" w:rsidR="00394E38" w:rsidRPr="00E05087" w:rsidRDefault="00F33B2A" w:rsidP="00D83D8D">
      <w:ins w:id="187" w:author="Dr. A.M. Stoop" w:date="2024-04-17T16:33:00Z">
        <w:r>
          <w:rPr>
            <w:rFonts w:asciiTheme="majorHAnsi" w:eastAsia="Times New Roman" w:hAnsiTheme="majorHAnsi" w:cstheme="majorHAnsi"/>
            <w:noProof/>
            <w:color w:val="000000" w:themeColor="text1"/>
            <w:lang w:eastAsia="nl-NL"/>
          </w:rPr>
          <mc:AlternateContent>
            <mc:Choice Requires="wps">
              <w:drawing>
                <wp:anchor distT="0" distB="0" distL="114300" distR="114300" simplePos="0" relativeHeight="251663360" behindDoc="0" locked="0" layoutInCell="1" allowOverlap="1" wp14:anchorId="274BB55E" wp14:editId="34820D68">
                  <wp:simplePos x="0" y="0"/>
                  <wp:positionH relativeFrom="page">
                    <wp:posOffset>960120</wp:posOffset>
                  </wp:positionH>
                  <wp:positionV relativeFrom="paragraph">
                    <wp:posOffset>36195</wp:posOffset>
                  </wp:positionV>
                  <wp:extent cx="5532120" cy="2834640"/>
                  <wp:effectExtent l="304800" t="0" r="11430" b="22860"/>
                  <wp:wrapNone/>
                  <wp:docPr id="1097131708" name="Tekstballon: rechthoek met afgeronde hoeken 1"/>
                  <wp:cNvGraphicFramePr/>
                  <a:graphic xmlns:a="http://schemas.openxmlformats.org/drawingml/2006/main">
                    <a:graphicData uri="http://schemas.microsoft.com/office/word/2010/wordprocessingShape">
                      <wps:wsp>
                        <wps:cNvSpPr/>
                        <wps:spPr>
                          <a:xfrm>
                            <a:off x="0" y="0"/>
                            <a:ext cx="5532120" cy="2834640"/>
                          </a:xfrm>
                          <a:prstGeom prst="wedgeRoundRectCallout">
                            <a:avLst>
                              <a:gd name="adj1" fmla="val -55284"/>
                              <a:gd name="adj2" fmla="val 38047"/>
                              <a:gd name="adj3" fmla="val 16667"/>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8C412E" w14:textId="05D15B40" w:rsidR="00301670" w:rsidRDefault="00301670" w:rsidP="00F33B2A">
                              <w:pPr>
                                <w:jc w:val="center"/>
                                <w:rPr>
                                  <w:ins w:id="188" w:author="Dr. A.M. Stoop" w:date="2024-04-17T16:33:00Z"/>
                                  <w:color w:val="FFFF00"/>
                                  <w:sz w:val="28"/>
                                  <w:szCs w:val="28"/>
                                </w:rPr>
                              </w:pPr>
                              <w:ins w:id="189" w:author="Dr. A.M. Stoop" w:date="2024-04-17T16:33:00Z">
                                <w:r>
                                  <w:rPr>
                                    <w:color w:val="FFFF00"/>
                                    <w:sz w:val="28"/>
                                    <w:szCs w:val="28"/>
                                  </w:rPr>
                                  <w:t xml:space="preserve">In </w:t>
                                </w:r>
                                <w:r>
                                  <w:rPr>
                                    <w:color w:val="FFFF00"/>
                                    <w:sz w:val="28"/>
                                    <w:szCs w:val="28"/>
                                  </w:rPr>
                                  <w:t xml:space="preserve">de opdracht staan wél een aantal eisen, maar het gewicht van die eisen wordt nergens aangegeven. </w:t>
                                </w:r>
                                <w:r w:rsidR="00A94434">
                                  <w:rPr>
                                    <w:color w:val="FFFF00"/>
                                    <w:sz w:val="28"/>
                                    <w:szCs w:val="28"/>
                                  </w:rPr>
                                  <w:t xml:space="preserve">Daar hebben leerlingen toch recht op. </w:t>
                                </w:r>
                                <w:r>
                                  <w:rPr>
                                    <w:color w:val="FFFF00"/>
                                    <w:sz w:val="28"/>
                                    <w:szCs w:val="28"/>
                                  </w:rPr>
                                  <w:t>Heb je niet een algemeen beoordelingsmodel?</w:t>
                                </w:r>
                              </w:ins>
                            </w:p>
                            <w:p w14:paraId="28FB26B5" w14:textId="53C1721E" w:rsidR="00301670" w:rsidRDefault="00301670" w:rsidP="00301670">
                              <w:pPr>
                                <w:rPr>
                                  <w:ins w:id="190" w:author="Dr. A.M. Stoop" w:date="2024-04-17T16:33:00Z"/>
                                  <w:color w:val="FFFF00"/>
                                  <w:sz w:val="28"/>
                                  <w:szCs w:val="28"/>
                                </w:rPr>
                              </w:pPr>
                              <w:ins w:id="191" w:author="Dr. A.M. Stoop" w:date="2024-04-17T16:33:00Z">
                                <w:r>
                                  <w:rPr>
                                    <w:color w:val="FFFF00"/>
                                    <w:sz w:val="28"/>
                                    <w:szCs w:val="28"/>
                                  </w:rPr>
                                  <w:t xml:space="preserve">Voor mijn Java-PO gebruikte ik </w:t>
                                </w:r>
                                <w:r w:rsidR="00FC1C92" w:rsidRPr="00FC1C92">
                                  <w:rPr>
                                    <w:color w:val="FFFF00"/>
                                    <w:sz w:val="28"/>
                                    <w:szCs w:val="28"/>
                                  </w:rPr>
                                  <w:t>Criteria PO2 2022 - havo</w:t>
                                </w:r>
                                <w:r>
                                  <w:rPr>
                                    <w:color w:val="FFFF00"/>
                                    <w:sz w:val="28"/>
                                    <w:szCs w:val="28"/>
                                  </w:rPr>
                                  <w:t>.pdf, maar ik hechtte nogal aan goede documentatie.</w:t>
                                </w:r>
                              </w:ins>
                            </w:p>
                            <w:p w14:paraId="19148FD6" w14:textId="77777777" w:rsidR="00DF2BB1" w:rsidRPr="00DF2BB1" w:rsidRDefault="00301670" w:rsidP="00DF2BB1">
                              <w:pPr>
                                <w:rPr>
                                  <w:ins w:id="192" w:author="Dr. A.M. Stoop" w:date="2024-04-17T16:33:00Z"/>
                                  <w:i/>
                                  <w:iCs/>
                                  <w:color w:val="FFFF00"/>
                                  <w:sz w:val="28"/>
                                  <w:szCs w:val="28"/>
                                </w:rPr>
                              </w:pPr>
                              <w:ins w:id="193" w:author="Dr. A.M. Stoop" w:date="2024-04-17T16:33:00Z">
                                <w:r>
                                  <w:rPr>
                                    <w:color w:val="FFFF00"/>
                                    <w:sz w:val="28"/>
                                    <w:szCs w:val="28"/>
                                  </w:rPr>
                                  <w:t>Kijk eens naar blz. 34-35 van</w:t>
                                </w:r>
                                <w:r w:rsidR="00DF2BB1">
                                  <w:rPr>
                                    <w:color w:val="FFFF00"/>
                                    <w:sz w:val="28"/>
                                    <w:szCs w:val="28"/>
                                  </w:rPr>
                                  <w:t xml:space="preserve"> </w:t>
                                </w:r>
                                <w:r w:rsidR="00DF2BB1" w:rsidRPr="00DF2BB1">
                                  <w:rPr>
                                    <w:i/>
                                    <w:iCs/>
                                    <w:color w:val="FFFF00"/>
                                    <w:sz w:val="28"/>
                                    <w:szCs w:val="28"/>
                                  </w:rPr>
                                  <w:t>Beoordelen van praktische opdrachten</w:t>
                                </w:r>
                              </w:ins>
                            </w:p>
                            <w:p w14:paraId="731454FA" w14:textId="44DECE52" w:rsidR="00301670" w:rsidRDefault="00DF2BB1" w:rsidP="00DF2BB1">
                              <w:pPr>
                                <w:rPr>
                                  <w:ins w:id="194" w:author="Dr. A.M. Stoop" w:date="2024-04-17T16:33:00Z"/>
                                  <w:rFonts w:asciiTheme="majorHAnsi" w:hAnsiTheme="majorHAnsi" w:cstheme="majorHAnsi"/>
                                </w:rPr>
                              </w:pPr>
                              <w:ins w:id="195" w:author="Dr. A.M. Stoop" w:date="2024-04-17T16:33:00Z">
                                <w:r w:rsidRPr="00DF2BB1">
                                  <w:rPr>
                                    <w:i/>
                                    <w:iCs/>
                                    <w:color w:val="FFFF00"/>
                                    <w:sz w:val="28"/>
                                    <w:szCs w:val="28"/>
                                  </w:rPr>
                                  <w:t>door Informaticadocenten</w:t>
                                </w:r>
                                <w:r w:rsidR="00301670">
                                  <w:rPr>
                                    <w:color w:val="FFFF00"/>
                                    <w:sz w:val="28"/>
                                    <w:szCs w:val="28"/>
                                  </w:rPr>
                                  <w:t xml:space="preserve">: </w:t>
                                </w:r>
                                <w:r w:rsidR="00000000">
                                  <w:fldChar w:fldCharType="begin"/>
                                </w:r>
                                <w:r w:rsidR="00000000">
                                  <w:instrText>HYPERLINK "http://essay.utwente.nl/97224/1/Spaargaren_MA_BMS.pdf"</w:instrText>
                                </w:r>
                                <w:r w:rsidR="00000000">
                                  <w:fldChar w:fldCharType="separate"/>
                                </w:r>
                                <w:r w:rsidR="00137B23" w:rsidRPr="006513CF">
                                  <w:rPr>
                                    <w:rStyle w:val="Hyperlink"/>
                                    <w:rFonts w:asciiTheme="majorHAnsi" w:hAnsiTheme="majorHAnsi" w:cstheme="majorHAnsi"/>
                                  </w:rPr>
                                  <w:t>http://essay.utwente.nl/97224/1/Spaargaren_MA_BMS.pdf</w:t>
                                </w:r>
                                <w:r w:rsidR="00000000">
                                  <w:rPr>
                                    <w:rStyle w:val="Hyperlink"/>
                                    <w:rFonts w:asciiTheme="majorHAnsi" w:hAnsiTheme="majorHAnsi" w:cstheme="majorHAnsi"/>
                                  </w:rPr>
                                  <w:fldChar w:fldCharType="end"/>
                                </w:r>
                                <w:r>
                                  <w:rPr>
                                    <w:rFonts w:asciiTheme="majorHAnsi" w:hAnsiTheme="majorHAnsi" w:cstheme="majorHAnsi"/>
                                  </w:rPr>
                                  <w:t xml:space="preserve"> (recent: 8 sep 2023)</w:t>
                                </w:r>
                              </w:ins>
                            </w:p>
                            <w:p w14:paraId="1AFEEC16" w14:textId="12F5F52F" w:rsidR="00DF2BB1" w:rsidRDefault="00DF2BB1" w:rsidP="00DF2BB1">
                              <w:pPr>
                                <w:rPr>
                                  <w:ins w:id="196" w:author="Dr. A.M. Stoop" w:date="2024-04-17T16:33:00Z"/>
                                  <w:rFonts w:asciiTheme="majorHAnsi" w:hAnsiTheme="majorHAnsi" w:cstheme="majorHAnsi"/>
                                </w:rPr>
                              </w:pPr>
                              <w:ins w:id="197" w:author="Dr. A.M. Stoop" w:date="2024-04-17T16:33:00Z">
                                <w:r>
                                  <w:rPr>
                                    <w:rFonts w:asciiTheme="majorHAnsi" w:hAnsiTheme="majorHAnsi" w:cstheme="majorHAnsi"/>
                                  </w:rPr>
                                  <w:t>Misschien is daar iets van te maken.</w:t>
                                </w:r>
                              </w:ins>
                            </w:p>
                            <w:p w14:paraId="589973DF" w14:textId="77777777" w:rsidR="00137B23" w:rsidRPr="00D83D8D" w:rsidRDefault="00137B23" w:rsidP="00301670">
                              <w:pPr>
                                <w:rPr>
                                  <w:ins w:id="198" w:author="Dr. A.M. Stoop" w:date="2024-04-17T16:33:00Z"/>
                                  <w:rFonts w:asciiTheme="majorHAnsi" w:hAnsiTheme="majorHAnsi" w:cstheme="majorHAnsi"/>
                                </w:rPr>
                              </w:pPr>
                            </w:p>
                            <w:p w14:paraId="3C1DE22C" w14:textId="6E0CEA89" w:rsidR="00301670" w:rsidRDefault="00301670" w:rsidP="00301670">
                              <w:pPr>
                                <w:rPr>
                                  <w:ins w:id="199" w:author="Dr. A.M. Stoop" w:date="2024-04-17T16:33:00Z"/>
                                  <w:color w:val="FFFF00"/>
                                  <w:sz w:val="28"/>
                                  <w:szCs w:val="28"/>
                                </w:rPr>
                              </w:pPr>
                            </w:p>
                            <w:p w14:paraId="076ABD36" w14:textId="77777777" w:rsidR="00301670" w:rsidRDefault="00301670" w:rsidP="00F33B2A">
                              <w:pPr>
                                <w:jc w:val="center"/>
                                <w:rPr>
                                  <w:ins w:id="200" w:author="Dr. A.M. Stoop" w:date="2024-04-17T16:33:00Z"/>
                                  <w:color w:val="FFFF00"/>
                                  <w:sz w:val="28"/>
                                  <w:szCs w:val="28"/>
                                </w:rPr>
                              </w:pPr>
                            </w:p>
                            <w:p w14:paraId="187CB405" w14:textId="77777777" w:rsidR="00301670" w:rsidRDefault="00301670" w:rsidP="00F33B2A">
                              <w:pPr>
                                <w:jc w:val="center"/>
                                <w:rPr>
                                  <w:ins w:id="201" w:author="Dr. A.M. Stoop" w:date="2024-04-17T16:33:00Z"/>
                                  <w:color w:val="FFFF00"/>
                                  <w:sz w:val="28"/>
                                  <w:szCs w:val="28"/>
                                </w:rPr>
                              </w:pPr>
                            </w:p>
                            <w:p w14:paraId="3278DEFC" w14:textId="12AD2BF9" w:rsidR="00F33B2A" w:rsidRPr="00D720C4" w:rsidRDefault="00F33B2A" w:rsidP="00F33B2A">
                              <w:pPr>
                                <w:jc w:val="center"/>
                                <w:rPr>
                                  <w:ins w:id="202" w:author="Dr. A.M. Stoop" w:date="2024-04-17T16:33:00Z"/>
                                  <w:color w:val="FFFF00"/>
                                  <w:sz w:val="28"/>
                                  <w:szCs w:val="28"/>
                                </w:rPr>
                              </w:pPr>
                              <w:ins w:id="203" w:author="Dr. A.M. Stoop" w:date="2024-04-17T16:33:00Z">
                                <w:r>
                                  <w:rPr>
                                    <w:color w:val="FFFF00"/>
                                    <w:sz w:val="28"/>
                                    <w:szCs w:val="28"/>
                                  </w:rPr>
                                  <w:t xml:space="preserve"> </w:t>
                                </w:r>
                                <w:r w:rsidRPr="00D720C4">
                                  <w:rPr>
                                    <w:color w:val="FFFF00"/>
                                    <w:sz w:val="28"/>
                                    <w:szCs w:val="28"/>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BB55E" id="_x0000_s1028" type="#_x0000_t62" style="position:absolute;margin-left:75.6pt;margin-top:2.85pt;width:435.6pt;height:22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" adj="-1141,19018" fillcolor="red" strokecolor="#09101d [484]" strokeweight="1pt">
                  <v:textbox>
                    <w:txbxContent>
                      <w:p w14:paraId="0F8C412E" w14:textId="05D15B40" w:rsidR="00301670" w:rsidRDefault="00301670" w:rsidP="00F33B2A">
                        <w:pPr>
                          <w:jc w:val="center"/>
                          <w:rPr>
                            <w:ins w:id="204" w:author="Dr. A.M. Stoop" w:date="2024-04-17T16:33:00Z"/>
                            <w:color w:val="FFFF00"/>
                            <w:sz w:val="28"/>
                            <w:szCs w:val="28"/>
                          </w:rPr>
                        </w:pPr>
                        <w:ins w:id="205" w:author="Dr. A.M. Stoop" w:date="2024-04-17T16:33:00Z">
                          <w:r>
                            <w:rPr>
                              <w:color w:val="FFFF00"/>
                              <w:sz w:val="28"/>
                              <w:szCs w:val="28"/>
                            </w:rPr>
                            <w:t xml:space="preserve">In </w:t>
                          </w:r>
                          <w:r>
                            <w:rPr>
                              <w:color w:val="FFFF00"/>
                              <w:sz w:val="28"/>
                              <w:szCs w:val="28"/>
                            </w:rPr>
                            <w:t xml:space="preserve">de opdracht staan wél een aantal eisen, maar het gewicht van die eisen wordt nergens aangegeven. </w:t>
                          </w:r>
                          <w:r w:rsidR="00A94434">
                            <w:rPr>
                              <w:color w:val="FFFF00"/>
                              <w:sz w:val="28"/>
                              <w:szCs w:val="28"/>
                            </w:rPr>
                            <w:t xml:space="preserve">Daar hebben leerlingen toch recht op. </w:t>
                          </w:r>
                          <w:r>
                            <w:rPr>
                              <w:color w:val="FFFF00"/>
                              <w:sz w:val="28"/>
                              <w:szCs w:val="28"/>
                            </w:rPr>
                            <w:t>Heb je niet een algemeen beoordelingsmodel?</w:t>
                          </w:r>
                        </w:ins>
                      </w:p>
                      <w:p w14:paraId="28FB26B5" w14:textId="53C1721E" w:rsidR="00301670" w:rsidRDefault="00301670" w:rsidP="00301670">
                        <w:pPr>
                          <w:rPr>
                            <w:ins w:id="206" w:author="Dr. A.M. Stoop" w:date="2024-04-17T16:33:00Z"/>
                            <w:color w:val="FFFF00"/>
                            <w:sz w:val="28"/>
                            <w:szCs w:val="28"/>
                          </w:rPr>
                        </w:pPr>
                        <w:ins w:id="207" w:author="Dr. A.M. Stoop" w:date="2024-04-17T16:33:00Z">
                          <w:r>
                            <w:rPr>
                              <w:color w:val="FFFF00"/>
                              <w:sz w:val="28"/>
                              <w:szCs w:val="28"/>
                            </w:rPr>
                            <w:t xml:space="preserve">Voor mijn Java-PO gebruikte ik </w:t>
                          </w:r>
                          <w:r w:rsidR="00FC1C92" w:rsidRPr="00FC1C92">
                            <w:rPr>
                              <w:color w:val="FFFF00"/>
                              <w:sz w:val="28"/>
                              <w:szCs w:val="28"/>
                            </w:rPr>
                            <w:t>Criteria PO2 2022 - havo</w:t>
                          </w:r>
                          <w:r>
                            <w:rPr>
                              <w:color w:val="FFFF00"/>
                              <w:sz w:val="28"/>
                              <w:szCs w:val="28"/>
                            </w:rPr>
                            <w:t>.pdf, maar ik hechtte nogal aan goede documentatie.</w:t>
                          </w:r>
                        </w:ins>
                      </w:p>
                      <w:p w14:paraId="19148FD6" w14:textId="77777777" w:rsidR="00DF2BB1" w:rsidRPr="00DF2BB1" w:rsidRDefault="00301670" w:rsidP="00DF2BB1">
                        <w:pPr>
                          <w:rPr>
                            <w:ins w:id="208" w:author="Dr. A.M. Stoop" w:date="2024-04-17T16:33:00Z"/>
                            <w:i/>
                            <w:iCs/>
                            <w:color w:val="FFFF00"/>
                            <w:sz w:val="28"/>
                            <w:szCs w:val="28"/>
                          </w:rPr>
                        </w:pPr>
                        <w:ins w:id="209" w:author="Dr. A.M. Stoop" w:date="2024-04-17T16:33:00Z">
                          <w:r>
                            <w:rPr>
                              <w:color w:val="FFFF00"/>
                              <w:sz w:val="28"/>
                              <w:szCs w:val="28"/>
                            </w:rPr>
                            <w:t>Kijk eens naar blz. 34-35 van</w:t>
                          </w:r>
                          <w:r w:rsidR="00DF2BB1">
                            <w:rPr>
                              <w:color w:val="FFFF00"/>
                              <w:sz w:val="28"/>
                              <w:szCs w:val="28"/>
                            </w:rPr>
                            <w:t xml:space="preserve"> </w:t>
                          </w:r>
                          <w:r w:rsidR="00DF2BB1" w:rsidRPr="00DF2BB1">
                            <w:rPr>
                              <w:i/>
                              <w:iCs/>
                              <w:color w:val="FFFF00"/>
                              <w:sz w:val="28"/>
                              <w:szCs w:val="28"/>
                            </w:rPr>
                            <w:t>Beoordelen van praktische opdrachten</w:t>
                          </w:r>
                        </w:ins>
                      </w:p>
                      <w:p w14:paraId="731454FA" w14:textId="44DECE52" w:rsidR="00301670" w:rsidRDefault="00DF2BB1" w:rsidP="00DF2BB1">
                        <w:pPr>
                          <w:rPr>
                            <w:ins w:id="210" w:author="Dr. A.M. Stoop" w:date="2024-04-17T16:33:00Z"/>
                            <w:rFonts w:asciiTheme="majorHAnsi" w:hAnsiTheme="majorHAnsi" w:cstheme="majorHAnsi"/>
                          </w:rPr>
                        </w:pPr>
                        <w:ins w:id="211" w:author="Dr. A.M. Stoop" w:date="2024-04-17T16:33:00Z">
                          <w:r w:rsidRPr="00DF2BB1">
                            <w:rPr>
                              <w:i/>
                              <w:iCs/>
                              <w:color w:val="FFFF00"/>
                              <w:sz w:val="28"/>
                              <w:szCs w:val="28"/>
                            </w:rPr>
                            <w:t>door Informaticadocenten</w:t>
                          </w:r>
                          <w:r w:rsidR="00301670">
                            <w:rPr>
                              <w:color w:val="FFFF00"/>
                              <w:sz w:val="28"/>
                              <w:szCs w:val="28"/>
                            </w:rPr>
                            <w:t xml:space="preserve">: </w:t>
                          </w:r>
                          <w:r w:rsidR="00000000">
                            <w:fldChar w:fldCharType="begin"/>
                          </w:r>
                          <w:r w:rsidR="00000000">
                            <w:instrText>HYPERLINK "http://essay.utwente.nl/97224/1/Spaargaren_MA_BMS.pdf"</w:instrText>
                          </w:r>
                          <w:r w:rsidR="00000000">
                            <w:fldChar w:fldCharType="separate"/>
                          </w:r>
                          <w:r w:rsidR="00137B23" w:rsidRPr="006513CF">
                            <w:rPr>
                              <w:rStyle w:val="Hyperlink"/>
                              <w:rFonts w:asciiTheme="majorHAnsi" w:hAnsiTheme="majorHAnsi" w:cstheme="majorHAnsi"/>
                            </w:rPr>
                            <w:t>http://essay.utwente.nl/97224/1/Spaargaren_MA_BMS.pdf</w:t>
                          </w:r>
                          <w:r w:rsidR="00000000">
                            <w:rPr>
                              <w:rStyle w:val="Hyperlink"/>
                              <w:rFonts w:asciiTheme="majorHAnsi" w:hAnsiTheme="majorHAnsi" w:cstheme="majorHAnsi"/>
                            </w:rPr>
                            <w:fldChar w:fldCharType="end"/>
                          </w:r>
                          <w:r>
                            <w:rPr>
                              <w:rFonts w:asciiTheme="majorHAnsi" w:hAnsiTheme="majorHAnsi" w:cstheme="majorHAnsi"/>
                            </w:rPr>
                            <w:t xml:space="preserve"> (recent: 8 sep 2023)</w:t>
                          </w:r>
                        </w:ins>
                      </w:p>
                      <w:p w14:paraId="1AFEEC16" w14:textId="12F5F52F" w:rsidR="00DF2BB1" w:rsidRDefault="00DF2BB1" w:rsidP="00DF2BB1">
                        <w:pPr>
                          <w:rPr>
                            <w:ins w:id="212" w:author="Dr. A.M. Stoop" w:date="2024-04-17T16:33:00Z"/>
                            <w:rFonts w:asciiTheme="majorHAnsi" w:hAnsiTheme="majorHAnsi" w:cstheme="majorHAnsi"/>
                          </w:rPr>
                        </w:pPr>
                        <w:ins w:id="213" w:author="Dr. A.M. Stoop" w:date="2024-04-17T16:33:00Z">
                          <w:r>
                            <w:rPr>
                              <w:rFonts w:asciiTheme="majorHAnsi" w:hAnsiTheme="majorHAnsi" w:cstheme="majorHAnsi"/>
                            </w:rPr>
                            <w:t>Misschien is daar iets van te maken.</w:t>
                          </w:r>
                        </w:ins>
                      </w:p>
                      <w:p w14:paraId="589973DF" w14:textId="77777777" w:rsidR="00137B23" w:rsidRPr="00D83D8D" w:rsidRDefault="00137B23" w:rsidP="00301670">
                        <w:pPr>
                          <w:rPr>
                            <w:ins w:id="214" w:author="Dr. A.M. Stoop" w:date="2024-04-17T16:33:00Z"/>
                            <w:rFonts w:asciiTheme="majorHAnsi" w:hAnsiTheme="majorHAnsi" w:cstheme="majorHAnsi"/>
                          </w:rPr>
                        </w:pPr>
                      </w:p>
                      <w:p w14:paraId="3C1DE22C" w14:textId="6E0CEA89" w:rsidR="00301670" w:rsidRDefault="00301670" w:rsidP="00301670">
                        <w:pPr>
                          <w:rPr>
                            <w:ins w:id="215" w:author="Dr. A.M. Stoop" w:date="2024-04-17T16:33:00Z"/>
                            <w:color w:val="FFFF00"/>
                            <w:sz w:val="28"/>
                            <w:szCs w:val="28"/>
                          </w:rPr>
                        </w:pPr>
                      </w:p>
                      <w:p w14:paraId="076ABD36" w14:textId="77777777" w:rsidR="00301670" w:rsidRDefault="00301670" w:rsidP="00F33B2A">
                        <w:pPr>
                          <w:jc w:val="center"/>
                          <w:rPr>
                            <w:ins w:id="216" w:author="Dr. A.M. Stoop" w:date="2024-04-17T16:33:00Z"/>
                            <w:color w:val="FFFF00"/>
                            <w:sz w:val="28"/>
                            <w:szCs w:val="28"/>
                          </w:rPr>
                        </w:pPr>
                      </w:p>
                      <w:p w14:paraId="187CB405" w14:textId="77777777" w:rsidR="00301670" w:rsidRDefault="00301670" w:rsidP="00F33B2A">
                        <w:pPr>
                          <w:jc w:val="center"/>
                          <w:rPr>
                            <w:ins w:id="217" w:author="Dr. A.M. Stoop" w:date="2024-04-17T16:33:00Z"/>
                            <w:color w:val="FFFF00"/>
                            <w:sz w:val="28"/>
                            <w:szCs w:val="28"/>
                          </w:rPr>
                        </w:pPr>
                      </w:p>
                      <w:p w14:paraId="3278DEFC" w14:textId="12AD2BF9" w:rsidR="00F33B2A" w:rsidRPr="00D720C4" w:rsidRDefault="00F33B2A" w:rsidP="00F33B2A">
                        <w:pPr>
                          <w:jc w:val="center"/>
                          <w:rPr>
                            <w:ins w:id="218" w:author="Dr. A.M. Stoop" w:date="2024-04-17T16:33:00Z"/>
                            <w:color w:val="FFFF00"/>
                            <w:sz w:val="28"/>
                            <w:szCs w:val="28"/>
                          </w:rPr>
                        </w:pPr>
                        <w:ins w:id="219" w:author="Dr. A.M. Stoop" w:date="2024-04-17T16:33:00Z">
                          <w:r>
                            <w:rPr>
                              <w:color w:val="FFFF00"/>
                              <w:sz w:val="28"/>
                              <w:szCs w:val="28"/>
                            </w:rPr>
                            <w:t xml:space="preserve"> </w:t>
                          </w:r>
                          <w:r w:rsidRPr="00D720C4">
                            <w:rPr>
                              <w:color w:val="FFFF00"/>
                              <w:sz w:val="28"/>
                              <w:szCs w:val="28"/>
                            </w:rPr>
                            <w:t xml:space="preserve">  </w:t>
                          </w:r>
                        </w:ins>
                      </w:p>
                    </w:txbxContent>
                  </v:textbox>
                  <w10:wrap anchorx="page"/>
                </v:shape>
              </w:pict>
            </mc:Fallback>
          </mc:AlternateContent>
        </w:r>
      </w:ins>
    </w:p>
    <w:sectPr w:rsidR="00394E38" w:rsidRPr="00E05087" w:rsidSect="009151F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5939" w14:textId="77777777" w:rsidR="009151FB" w:rsidRDefault="009151FB" w:rsidP="00C9647F">
      <w:pPr>
        <w:spacing w:after="0" w:line="240" w:lineRule="auto"/>
      </w:pPr>
      <w:r>
        <w:separator/>
      </w:r>
    </w:p>
  </w:endnote>
  <w:endnote w:type="continuationSeparator" w:id="0">
    <w:p w14:paraId="74630EFA" w14:textId="77777777" w:rsidR="009151FB" w:rsidRDefault="009151FB" w:rsidP="00C9647F">
      <w:pPr>
        <w:spacing w:after="0" w:line="240" w:lineRule="auto"/>
      </w:pPr>
      <w:r>
        <w:continuationSeparator/>
      </w:r>
    </w:p>
  </w:endnote>
  <w:endnote w:type="continuationNotice" w:id="1">
    <w:p w14:paraId="7014A652" w14:textId="77777777" w:rsidR="009151FB" w:rsidRDefault="00915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EE9C" w14:textId="77777777" w:rsidR="009851FD" w:rsidRDefault="00985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01B6" w14:textId="77777777" w:rsidR="00DF6A43" w:rsidRDefault="00AB016F">
    <w:pPr>
      <w:pStyle w:val="Footer"/>
      <w:rPr>
        <w:noProof/>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p>
  <w:p w14:paraId="43C4FDE2" w14:textId="14708915" w:rsidR="00AB016F" w:rsidRPr="005A4BB2" w:rsidRDefault="00AB016F">
    <w:pPr>
      <w:pStyle w:val="Footer"/>
      <w:rPr>
        <w:color w:val="A6A6A6" w:themeColor="background1" w:themeShade="A6"/>
      </w:rPr>
    </w:pP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del w:id="225" w:author="Dr. A.M. Stoop" w:date="2024-04-17T16:33:00Z">
      <w:r w:rsidR="00FF10E2">
        <w:rPr>
          <w:color w:val="A6A6A6" w:themeColor="background1" w:themeShade="A6"/>
        </w:rPr>
        <w:delText>17</w:delText>
      </w:r>
      <w:r w:rsidR="004859FC">
        <w:rPr>
          <w:color w:val="A6A6A6" w:themeColor="background1" w:themeShade="A6"/>
        </w:rPr>
        <w:delText>-</w:delText>
      </w:r>
      <w:r w:rsidR="005A4BB2" w:rsidRPr="005A4BB2">
        <w:rPr>
          <w:color w:val="A6A6A6" w:themeColor="background1" w:themeShade="A6"/>
        </w:rPr>
        <w:delText>0</w:delText>
      </w:r>
      <w:r w:rsidR="00FF10E2">
        <w:rPr>
          <w:color w:val="A6A6A6" w:themeColor="background1" w:themeShade="A6"/>
        </w:rPr>
        <w:delText>3</w:delText>
      </w:r>
      <w:r w:rsidR="005A4BB2" w:rsidRPr="005A4BB2">
        <w:rPr>
          <w:color w:val="A6A6A6" w:themeColor="background1" w:themeShade="A6"/>
        </w:rPr>
        <w:delText>-</w:delText>
      </w:r>
      <w:r w:rsidR="006072D6" w:rsidRPr="005A4BB2">
        <w:rPr>
          <w:color w:val="A6A6A6" w:themeColor="background1" w:themeShade="A6"/>
        </w:rPr>
        <w:delText>202</w:delText>
      </w:r>
      <w:r w:rsidR="00FF10E2">
        <w:rPr>
          <w:color w:val="A6A6A6" w:themeColor="background1" w:themeShade="A6"/>
        </w:rPr>
        <w:delText>4</w:delText>
      </w:r>
    </w:del>
    <w:ins w:id="226" w:author="Dr. A.M. Stoop" w:date="2024-04-17T16:33:00Z">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5E83" w14:textId="77777777" w:rsidR="009851FD" w:rsidRDefault="00985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CECC" w14:textId="77777777" w:rsidR="009151FB" w:rsidRDefault="009151FB" w:rsidP="00C9647F">
      <w:pPr>
        <w:spacing w:after="0" w:line="240" w:lineRule="auto"/>
      </w:pPr>
      <w:r>
        <w:separator/>
      </w:r>
    </w:p>
  </w:footnote>
  <w:footnote w:type="continuationSeparator" w:id="0">
    <w:p w14:paraId="0F0CDF37" w14:textId="77777777" w:rsidR="009151FB" w:rsidRDefault="009151FB" w:rsidP="00C9647F">
      <w:pPr>
        <w:spacing w:after="0" w:line="240" w:lineRule="auto"/>
      </w:pPr>
      <w:r>
        <w:continuationSeparator/>
      </w:r>
    </w:p>
  </w:footnote>
  <w:footnote w:type="continuationNotice" w:id="1">
    <w:p w14:paraId="43C1B5B2" w14:textId="77777777" w:rsidR="009151FB" w:rsidRDefault="00915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3D7D" w14:textId="77777777" w:rsidR="009851FD" w:rsidRDefault="00985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5328" w14:textId="4A00D452" w:rsidR="00EE2F61" w:rsidRPr="00EE2F61" w:rsidRDefault="00EE2F61" w:rsidP="00EE2F61">
    <w:pPr>
      <w:pStyle w:val="Header"/>
      <w:pBdr>
        <w:bottom w:val="double" w:sz="6" w:space="1" w:color="auto"/>
      </w:pBdr>
      <w:tabs>
        <w:tab w:val="clear" w:pos="4680"/>
      </w:tabs>
      <w:rPr>
        <w:rFonts w:ascii="Algerian" w:hAnsi="Algerian"/>
        <w:rPrChange w:id="220" w:author="Dr. A.M. Stoop" w:date="2024-04-17T16:33:00Z">
          <w:rPr/>
        </w:rPrChange>
      </w:rPr>
      <w:pPrChange w:id="221" w:author="Dr. A.M. Stoop" w:date="2024-04-17T16:33:00Z">
        <w:pPr>
          <w:pStyle w:val="Header"/>
        </w:pPr>
      </w:pPrChange>
    </w:pPr>
    <w:bookmarkStart w:id="222" w:name="_Hlk151204338"/>
    <w:bookmarkStart w:id="223" w:name="_Hlk151204339"/>
    <w:ins w:id="224" w:author="Dr. A.M. Stoop" w:date="2024-04-17T16:33:00Z">
      <w:r>
        <w:rPr>
          <w:rFonts w:ascii="Algerian" w:hAnsi="Algerian"/>
        </w:rPr>
        <w:t>Programmeren in Python: PO Galgje</w:t>
      </w:r>
      <w:r>
        <w:rPr>
          <w:rFonts w:ascii="Algerian" w:hAnsi="Algerian"/>
        </w:rPr>
        <w:tab/>
      </w:r>
      <w:r>
        <w:rPr>
          <w:noProof/>
          <w:lang w:eastAsia="nl-NL"/>
        </w:rPr>
        <w:drawing>
          <wp:inline distT="0" distB="0" distL="0" distR="0" wp14:anchorId="1F510D92" wp14:editId="03825FBA">
            <wp:extent cx="3020060" cy="334645"/>
            <wp:effectExtent l="0" t="0" r="8890" b="8255"/>
            <wp:docPr id="657870235" name="Afbeelding 65787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20060" cy="334645"/>
                    </a:xfrm>
                    <a:prstGeom prst="rect">
                      <a:avLst/>
                    </a:prstGeom>
                    <a:noFill/>
                    <a:ln>
                      <a:noFill/>
                    </a:ln>
                  </pic:spPr>
                </pic:pic>
              </a:graphicData>
            </a:graphic>
          </wp:inline>
        </w:drawing>
      </w:r>
    </w:ins>
    <w:bookmarkEnd w:id="222"/>
    <w:bookmarkEnd w:id="22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6986" w14:textId="77777777" w:rsidR="009851FD" w:rsidRDefault="00985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44409B3A"/>
    <w:lvl w:ilvl="0" w:tplc="A4EEB7AA">
      <w:start w:val="1"/>
      <w:numFmt w:val="lowerLetter"/>
      <w:lvlText w:val="%1)"/>
      <w:lvlJc w:val="left"/>
      <w:pPr>
        <w:ind w:left="720" w:hanging="360"/>
      </w:pPr>
      <w:rPr>
        <w:rFonts w:hint="default"/>
        <w:b w:val="0"/>
        <w:bCs w:val="0"/>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15301"/>
    <w:rsid w:val="00021EC6"/>
    <w:rsid w:val="00040975"/>
    <w:rsid w:val="00051FE8"/>
    <w:rsid w:val="00054450"/>
    <w:rsid w:val="00062E96"/>
    <w:rsid w:val="00071116"/>
    <w:rsid w:val="00093E2C"/>
    <w:rsid w:val="000A1E2B"/>
    <w:rsid w:val="000A49E9"/>
    <w:rsid w:val="000B1927"/>
    <w:rsid w:val="000C71FB"/>
    <w:rsid w:val="000D3C29"/>
    <w:rsid w:val="000E0777"/>
    <w:rsid w:val="000F7204"/>
    <w:rsid w:val="00105D2C"/>
    <w:rsid w:val="0011027D"/>
    <w:rsid w:val="00121B46"/>
    <w:rsid w:val="001221EC"/>
    <w:rsid w:val="0013273E"/>
    <w:rsid w:val="00132838"/>
    <w:rsid w:val="00137B23"/>
    <w:rsid w:val="00141875"/>
    <w:rsid w:val="001444DF"/>
    <w:rsid w:val="00147615"/>
    <w:rsid w:val="00153494"/>
    <w:rsid w:val="00157496"/>
    <w:rsid w:val="0016350D"/>
    <w:rsid w:val="0016697B"/>
    <w:rsid w:val="00183A01"/>
    <w:rsid w:val="00190815"/>
    <w:rsid w:val="00190A27"/>
    <w:rsid w:val="00194FF8"/>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F1BB5"/>
    <w:rsid w:val="002F2BE8"/>
    <w:rsid w:val="00301670"/>
    <w:rsid w:val="0030175F"/>
    <w:rsid w:val="00324C99"/>
    <w:rsid w:val="00325CE1"/>
    <w:rsid w:val="00344C33"/>
    <w:rsid w:val="003606AF"/>
    <w:rsid w:val="0036073B"/>
    <w:rsid w:val="003626B0"/>
    <w:rsid w:val="00394E38"/>
    <w:rsid w:val="003A2191"/>
    <w:rsid w:val="003A2B00"/>
    <w:rsid w:val="003A2D6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31D8"/>
    <w:rsid w:val="004C6188"/>
    <w:rsid w:val="004D0788"/>
    <w:rsid w:val="004D75B3"/>
    <w:rsid w:val="004F64A6"/>
    <w:rsid w:val="004F74B4"/>
    <w:rsid w:val="00511091"/>
    <w:rsid w:val="00512813"/>
    <w:rsid w:val="00516331"/>
    <w:rsid w:val="005166A2"/>
    <w:rsid w:val="0053537B"/>
    <w:rsid w:val="0054719C"/>
    <w:rsid w:val="00563DFC"/>
    <w:rsid w:val="00574C28"/>
    <w:rsid w:val="00592CCA"/>
    <w:rsid w:val="005A4BB2"/>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2A84"/>
    <w:rsid w:val="00776A44"/>
    <w:rsid w:val="00782B59"/>
    <w:rsid w:val="007861B7"/>
    <w:rsid w:val="00787996"/>
    <w:rsid w:val="00790366"/>
    <w:rsid w:val="007915E1"/>
    <w:rsid w:val="007A5B5D"/>
    <w:rsid w:val="007B09F1"/>
    <w:rsid w:val="007D2F10"/>
    <w:rsid w:val="007D6538"/>
    <w:rsid w:val="007F1344"/>
    <w:rsid w:val="00802067"/>
    <w:rsid w:val="0080209E"/>
    <w:rsid w:val="00823C6A"/>
    <w:rsid w:val="008244C7"/>
    <w:rsid w:val="00827764"/>
    <w:rsid w:val="00846E37"/>
    <w:rsid w:val="00863600"/>
    <w:rsid w:val="00872BFF"/>
    <w:rsid w:val="008B31D5"/>
    <w:rsid w:val="008D3850"/>
    <w:rsid w:val="008E5D48"/>
    <w:rsid w:val="008F5E6A"/>
    <w:rsid w:val="0090071F"/>
    <w:rsid w:val="00903628"/>
    <w:rsid w:val="00914101"/>
    <w:rsid w:val="009151FB"/>
    <w:rsid w:val="0093392A"/>
    <w:rsid w:val="00947E05"/>
    <w:rsid w:val="0095485A"/>
    <w:rsid w:val="0095506D"/>
    <w:rsid w:val="009579DC"/>
    <w:rsid w:val="00957FD3"/>
    <w:rsid w:val="009712E7"/>
    <w:rsid w:val="009747C1"/>
    <w:rsid w:val="00974BA0"/>
    <w:rsid w:val="009817FE"/>
    <w:rsid w:val="00981E95"/>
    <w:rsid w:val="009851FD"/>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B65"/>
    <w:rsid w:val="00AF253A"/>
    <w:rsid w:val="00AF45C1"/>
    <w:rsid w:val="00AF5920"/>
    <w:rsid w:val="00B0085A"/>
    <w:rsid w:val="00B06009"/>
    <w:rsid w:val="00B26398"/>
    <w:rsid w:val="00B3430F"/>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5D34"/>
    <w:rsid w:val="00CC57BA"/>
    <w:rsid w:val="00CF7B7E"/>
    <w:rsid w:val="00D02750"/>
    <w:rsid w:val="00D07C62"/>
    <w:rsid w:val="00D301A5"/>
    <w:rsid w:val="00D3778A"/>
    <w:rsid w:val="00D42C34"/>
    <w:rsid w:val="00D44F87"/>
    <w:rsid w:val="00D5575A"/>
    <w:rsid w:val="00D57D1C"/>
    <w:rsid w:val="00D67083"/>
    <w:rsid w:val="00D71802"/>
    <w:rsid w:val="00D720C4"/>
    <w:rsid w:val="00D721C8"/>
    <w:rsid w:val="00D72B0B"/>
    <w:rsid w:val="00D83D8D"/>
    <w:rsid w:val="00DA1AB2"/>
    <w:rsid w:val="00DA25BB"/>
    <w:rsid w:val="00DD5EE9"/>
    <w:rsid w:val="00DE2594"/>
    <w:rsid w:val="00DE5907"/>
    <w:rsid w:val="00DF08BE"/>
    <w:rsid w:val="00DF2BB1"/>
    <w:rsid w:val="00DF63A0"/>
    <w:rsid w:val="00DF6A43"/>
    <w:rsid w:val="00DF7EE9"/>
    <w:rsid w:val="00E0005F"/>
    <w:rsid w:val="00E05087"/>
    <w:rsid w:val="00E0724E"/>
    <w:rsid w:val="00E12762"/>
    <w:rsid w:val="00E41EA4"/>
    <w:rsid w:val="00E424EE"/>
    <w:rsid w:val="00E441DA"/>
    <w:rsid w:val="00E462AC"/>
    <w:rsid w:val="00E60E7B"/>
    <w:rsid w:val="00E81AF8"/>
    <w:rsid w:val="00E92049"/>
    <w:rsid w:val="00E9371D"/>
    <w:rsid w:val="00E93B2D"/>
    <w:rsid w:val="00E94D07"/>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8D3850"/>
    <w:pPr>
      <w:spacing w:after="0" w:line="240" w:lineRule="auto"/>
    </w:pPr>
    <w:rPr>
      <w:lang w:val="nl-NL"/>
    </w:rPr>
  </w:style>
  <w:style w:type="character" w:styleId="FollowedHyperlink">
    <w:name w:val="FollowedHyperlink"/>
    <w:basedOn w:val="DefaultParagraphFont"/>
    <w:uiPriority w:val="99"/>
    <w:semiHidden/>
    <w:unhideWhenUsed/>
    <w:rsid w:val="00634DD4"/>
    <w:rPr>
      <w:color w:val="954F72" w:themeColor="followedHyperlink"/>
      <w:u w:val="single"/>
    </w:rPr>
  </w:style>
  <w:style w:type="paragraph" w:styleId="Title">
    <w:name w:val="Title"/>
    <w:basedOn w:val="Normal"/>
    <w:next w:val="Normal"/>
    <w:link w:val="TitleChar"/>
    <w:uiPriority w:val="10"/>
    <w:qFormat/>
    <w:rsid w:val="00F23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D0"/>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Props1.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customXml/itemProps2.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4.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1960</Words>
  <Characters>11178</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cp:revision>
  <cp:lastPrinted>2021-04-19T13:30:00Z</cp:lastPrinted>
  <dcterms:created xsi:type="dcterms:W3CDTF">2022-09-25T08:00:00Z</dcterms:created>
  <dcterms:modified xsi:type="dcterms:W3CDTF">2024-04-17T22:00:00Z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